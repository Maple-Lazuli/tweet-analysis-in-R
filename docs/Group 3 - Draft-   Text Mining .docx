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B5924" w14:textId="77777777" w:rsidR="00881E88" w:rsidRPr="006315AC" w:rsidRDefault="00881E88" w:rsidP="00B10BF5">
      <w:pPr>
        <w:jc w:val="center"/>
        <w:rPr>
          <w:b/>
          <w:bCs/>
        </w:rPr>
      </w:pPr>
    </w:p>
    <w:p w14:paraId="7CDEB25E" w14:textId="77777777" w:rsidR="00881E88" w:rsidRDefault="00881E88" w:rsidP="00B10BF5">
      <w:pPr>
        <w:jc w:val="center"/>
        <w:rPr>
          <w:b/>
          <w:bCs/>
        </w:rPr>
      </w:pPr>
    </w:p>
    <w:p w14:paraId="6A0CB033" w14:textId="19C29C6E" w:rsidR="00B10BF5" w:rsidRDefault="002B2FD2" w:rsidP="00B10BF5">
      <w:pPr>
        <w:jc w:val="center"/>
        <w:rPr>
          <w:b/>
        </w:rPr>
      </w:pPr>
      <w:del w:id="0" w:author="hasani jaali" w:date="2022-08-01T17:01:00Z">
        <w:r w:rsidDel="00B35DC4">
          <w:rPr>
            <w:b/>
            <w:bCs/>
          </w:rPr>
          <w:delText xml:space="preserve">Milestone </w:delText>
        </w:r>
        <w:r w:rsidR="000C1A83" w:rsidDel="00B35DC4">
          <w:rPr>
            <w:b/>
            <w:bCs/>
          </w:rPr>
          <w:delText>2</w:delText>
        </w:r>
        <w:r w:rsidR="00E574E4" w:rsidRPr="00A225B0" w:rsidDel="00B35DC4">
          <w:rPr>
            <w:b/>
            <w:bCs/>
          </w:rPr>
          <w:delText xml:space="preserve">:  </w:delText>
        </w:r>
      </w:del>
      <w:r>
        <w:rPr>
          <w:b/>
          <w:bCs/>
        </w:rPr>
        <w:t xml:space="preserve">Group 3, </w:t>
      </w:r>
      <w:r>
        <w:rPr>
          <w:b/>
        </w:rPr>
        <w:t xml:space="preserve">Text </w:t>
      </w:r>
      <w:r w:rsidR="00537F03">
        <w:rPr>
          <w:b/>
        </w:rPr>
        <w:t xml:space="preserve">Data </w:t>
      </w:r>
      <w:r>
        <w:rPr>
          <w:b/>
        </w:rPr>
        <w:t xml:space="preserve">Mining </w:t>
      </w:r>
      <w:r w:rsidR="006315AC">
        <w:rPr>
          <w:b/>
        </w:rPr>
        <w:t>of Fake Tweets</w:t>
      </w:r>
    </w:p>
    <w:p w14:paraId="1E6FD6BE" w14:textId="77777777" w:rsidR="002B2FD2" w:rsidRPr="00E44626" w:rsidRDefault="002B2FD2" w:rsidP="00B10BF5">
      <w:pPr>
        <w:jc w:val="center"/>
        <w:rPr>
          <w:b/>
        </w:rPr>
      </w:pPr>
    </w:p>
    <w:p w14:paraId="758D4423" w14:textId="03D08E97" w:rsidR="004311E1" w:rsidRPr="00A225B0" w:rsidRDefault="004311E1" w:rsidP="00A225B0">
      <w:pPr>
        <w:spacing w:line="480" w:lineRule="auto"/>
        <w:jc w:val="center"/>
        <w:rPr>
          <w:b/>
        </w:rPr>
      </w:pPr>
    </w:p>
    <w:p w14:paraId="4C1B2786" w14:textId="45184C49" w:rsidR="002B2FD2" w:rsidRDefault="002B2FD2" w:rsidP="002B2FD2">
      <w:pPr>
        <w:spacing w:line="480" w:lineRule="auto"/>
        <w:jc w:val="center"/>
      </w:pPr>
      <w:r>
        <w:t>Hasani Jaali, Ada Lazuli, Chukuma Ijioma, Winfrey Johnson</w:t>
      </w:r>
    </w:p>
    <w:p w14:paraId="19BEE5F4" w14:textId="77777777" w:rsidR="002B2FD2" w:rsidRDefault="002B2FD2" w:rsidP="00A225B0">
      <w:pPr>
        <w:pStyle w:val="APAHeadingCenter"/>
        <w:rPr>
          <w:szCs w:val="24"/>
        </w:rPr>
      </w:pPr>
      <w:bookmarkStart w:id="1" w:name="bmTitlePageInst"/>
    </w:p>
    <w:p w14:paraId="57E96431" w14:textId="2FB59347" w:rsidR="002B2FD2" w:rsidRPr="002B2FD2" w:rsidRDefault="00F41D69" w:rsidP="002B2FD2">
      <w:pPr>
        <w:pStyle w:val="APAHeadingCenter"/>
        <w:rPr>
          <w:szCs w:val="24"/>
        </w:rPr>
      </w:pPr>
      <w:r w:rsidRPr="00A225B0">
        <w:rPr>
          <w:szCs w:val="24"/>
        </w:rPr>
        <w:t>U</w:t>
      </w:r>
      <w:bookmarkEnd w:id="1"/>
      <w:r w:rsidRPr="00A225B0">
        <w:rPr>
          <w:szCs w:val="24"/>
        </w:rPr>
        <w:t xml:space="preserve">niversity Maryland </w:t>
      </w:r>
      <w:r w:rsidR="00E574E4" w:rsidRPr="00A225B0">
        <w:rPr>
          <w:szCs w:val="24"/>
        </w:rPr>
        <w:t>Global Campus</w:t>
      </w:r>
    </w:p>
    <w:p w14:paraId="64394F13" w14:textId="4BD3F06A" w:rsidR="00E574E4" w:rsidRPr="00A225B0" w:rsidRDefault="00E574E4" w:rsidP="00A225B0">
      <w:pPr>
        <w:suppressAutoHyphens/>
        <w:spacing w:before="120" w:line="480" w:lineRule="auto"/>
        <w:ind w:left="360"/>
        <w:jc w:val="center"/>
      </w:pPr>
      <w:r w:rsidRPr="00A225B0">
        <w:t>Data 6</w:t>
      </w:r>
      <w:r w:rsidR="00881E88">
        <w:t>30 9041</w:t>
      </w:r>
      <w:r w:rsidR="007577AD" w:rsidRPr="00A225B0">
        <w:t xml:space="preserve">: </w:t>
      </w:r>
      <w:r w:rsidR="00881E88">
        <w:t>Machine Learning</w:t>
      </w:r>
      <w:r w:rsidRPr="00A225B0">
        <w:t xml:space="preserve"> (22</w:t>
      </w:r>
      <w:r w:rsidR="00881E88">
        <w:t>25</w:t>
      </w:r>
      <w:r w:rsidRPr="00A225B0">
        <w:t>)</w:t>
      </w:r>
    </w:p>
    <w:p w14:paraId="06A97385" w14:textId="26C16480" w:rsidR="007577AD" w:rsidRPr="00A225B0" w:rsidRDefault="007577AD" w:rsidP="00A225B0">
      <w:pPr>
        <w:suppressAutoHyphens/>
        <w:spacing w:before="120" w:line="480" w:lineRule="auto"/>
        <w:ind w:left="360"/>
        <w:jc w:val="center"/>
      </w:pPr>
      <w:r w:rsidRPr="00A225B0">
        <w:t xml:space="preserve"> </w:t>
      </w:r>
      <w:r w:rsidR="00E574E4" w:rsidRPr="00A225B0">
        <w:rPr>
          <w:color w:val="333333"/>
          <w:lang w:val="en"/>
        </w:rPr>
        <w:t>Deanne Larson</w:t>
      </w:r>
    </w:p>
    <w:p w14:paraId="050CCC99" w14:textId="763F6B5A" w:rsidR="007577AD" w:rsidRDefault="00881E88" w:rsidP="00A225B0">
      <w:pPr>
        <w:suppressAutoHyphens/>
        <w:spacing w:before="120" w:line="480" w:lineRule="auto"/>
        <w:ind w:left="360"/>
        <w:jc w:val="center"/>
      </w:pPr>
      <w:bookmarkStart w:id="2" w:name="bmTitleAdd4"/>
      <w:del w:id="3" w:author="hasani jaali" w:date="2022-08-01T17:01:00Z">
        <w:r w:rsidDel="00B35DC4">
          <w:delText xml:space="preserve">June </w:delText>
        </w:r>
        <w:r w:rsidR="002B2FD2" w:rsidDel="00B35DC4">
          <w:delText>2</w:delText>
        </w:r>
        <w:r w:rsidR="000C1A83" w:rsidDel="00B35DC4">
          <w:delText>6</w:delText>
        </w:r>
        <w:r w:rsidR="007577AD" w:rsidRPr="00A225B0" w:rsidDel="00B35DC4">
          <w:delText>,</w:delText>
        </w:r>
      </w:del>
      <w:ins w:id="4" w:author="hasani jaali" w:date="2022-08-01T18:42:00Z">
        <w:r w:rsidR="00B267FB">
          <w:t>August</w:t>
        </w:r>
      </w:ins>
      <w:ins w:id="5" w:author="hasani jaali" w:date="2022-08-01T17:01:00Z">
        <w:r w:rsidR="00B35DC4">
          <w:t xml:space="preserve"> 9</w:t>
        </w:r>
      </w:ins>
      <w:r w:rsidR="007577AD" w:rsidRPr="00A225B0">
        <w:t xml:space="preserve"> </w:t>
      </w:r>
      <w:r w:rsidR="00E574E4" w:rsidRPr="00A225B0">
        <w:t>202</w:t>
      </w:r>
      <w:r>
        <w:t>2</w:t>
      </w:r>
    </w:p>
    <w:p w14:paraId="6E3C165F" w14:textId="0BF4C2FF" w:rsidR="000B1D7F" w:rsidRDefault="000B1D7F" w:rsidP="00A225B0">
      <w:pPr>
        <w:suppressAutoHyphens/>
        <w:spacing w:before="120" w:line="480" w:lineRule="auto"/>
        <w:ind w:left="360"/>
        <w:jc w:val="center"/>
      </w:pPr>
    </w:p>
    <w:bookmarkEnd w:id="2"/>
    <w:p w14:paraId="7830E0FB" w14:textId="77777777" w:rsidR="00EC62F0" w:rsidRPr="00E574E4" w:rsidRDefault="00EC62F0" w:rsidP="008C1728"/>
    <w:p w14:paraId="102597D3" w14:textId="08143531" w:rsidR="00EC62F0" w:rsidRPr="00E574E4" w:rsidRDefault="000618DC" w:rsidP="008C1728">
      <w:r>
        <w:t xml:space="preserve">   </w:t>
      </w:r>
    </w:p>
    <w:p w14:paraId="0D3E41BD" w14:textId="77777777" w:rsidR="00EC62F0" w:rsidRPr="00E574E4" w:rsidRDefault="00EC62F0" w:rsidP="008C1728"/>
    <w:p w14:paraId="286C9919" w14:textId="77777777" w:rsidR="00EC62F0" w:rsidRPr="00E574E4" w:rsidRDefault="00EC62F0" w:rsidP="008C1728"/>
    <w:p w14:paraId="693A18B7" w14:textId="77777777" w:rsidR="00EC62F0" w:rsidRPr="00E574E4" w:rsidRDefault="00EC62F0" w:rsidP="008C1728"/>
    <w:p w14:paraId="74D30D01" w14:textId="01BA4264" w:rsidR="00EC62F0" w:rsidRDefault="00EC62F0" w:rsidP="008C1728"/>
    <w:p w14:paraId="6191A455" w14:textId="2B5A3EF4" w:rsidR="00183027" w:rsidRDefault="00183027" w:rsidP="008C1728"/>
    <w:p w14:paraId="402DDA9A" w14:textId="3A28161F" w:rsidR="00183027" w:rsidRDefault="00183027" w:rsidP="008C1728"/>
    <w:p w14:paraId="2EE56460" w14:textId="31488ACC" w:rsidR="00183027" w:rsidRDefault="00183027" w:rsidP="008C1728"/>
    <w:p w14:paraId="4701785E" w14:textId="1E739A33" w:rsidR="00183027" w:rsidRDefault="00183027" w:rsidP="008C1728"/>
    <w:p w14:paraId="53EF4728" w14:textId="1D899EF4" w:rsidR="00183027" w:rsidRDefault="00183027" w:rsidP="008C1728"/>
    <w:p w14:paraId="43A3ACD0" w14:textId="79298DE9" w:rsidR="00183027" w:rsidRDefault="00183027" w:rsidP="008C1728"/>
    <w:p w14:paraId="4A36287E" w14:textId="1ABC4590" w:rsidR="00183027" w:rsidRDefault="00183027" w:rsidP="008C1728"/>
    <w:p w14:paraId="43C56C58" w14:textId="07DA4D4E" w:rsidR="00183027" w:rsidRDefault="00183027" w:rsidP="008C1728"/>
    <w:p w14:paraId="5CD45AF0" w14:textId="59B18C77" w:rsidR="00183027" w:rsidRDefault="00183027" w:rsidP="008C1728"/>
    <w:p w14:paraId="0B66A4EC" w14:textId="7BD1B697" w:rsidR="00183027" w:rsidRDefault="00183027" w:rsidP="008C1728"/>
    <w:p w14:paraId="3756BC49" w14:textId="1582190F" w:rsidR="00183027" w:rsidRDefault="00183027" w:rsidP="008C1728"/>
    <w:p w14:paraId="3B081470" w14:textId="4004EB2C" w:rsidR="00183027" w:rsidRDefault="00183027" w:rsidP="008C1728"/>
    <w:p w14:paraId="17BED2B3" w14:textId="0EA5DD18" w:rsidR="00183027" w:rsidRDefault="00183027" w:rsidP="008C1728"/>
    <w:p w14:paraId="0C1FA0D0" w14:textId="3468FCCB" w:rsidR="00183027" w:rsidRDefault="00183027" w:rsidP="008C1728"/>
    <w:p w14:paraId="3AB6B82F" w14:textId="0EC4C502" w:rsidR="00183027" w:rsidRDefault="00183027" w:rsidP="008C1728"/>
    <w:p w14:paraId="2DC6A0B7" w14:textId="38104ECB" w:rsidR="00183027" w:rsidRDefault="00183027" w:rsidP="008C1728"/>
    <w:p w14:paraId="64AB9211" w14:textId="250F8B97" w:rsidR="00183027" w:rsidRDefault="00183027" w:rsidP="008C1728"/>
    <w:p w14:paraId="6C75595C" w14:textId="77C1C460" w:rsidR="00133391" w:rsidRDefault="006315AC" w:rsidP="009541FD">
      <w:pPr>
        <w:spacing w:line="480" w:lineRule="auto"/>
        <w:jc w:val="center"/>
        <w:rPr>
          <w:ins w:id="6" w:author="hasani jaali" w:date="2022-08-01T18:19:00Z"/>
          <w:b/>
          <w:color w:val="000000" w:themeColor="text1"/>
        </w:rPr>
      </w:pPr>
      <w:r w:rsidRPr="00D80CC8">
        <w:rPr>
          <w:b/>
          <w:color w:val="FF0000"/>
          <w:rPrChange w:id="7" w:author="hasani jaali" w:date="2022-08-01T18:21:00Z">
            <w:rPr>
              <w:b/>
              <w:color w:val="000000" w:themeColor="text1"/>
            </w:rPr>
          </w:rPrChange>
        </w:rPr>
        <w:lastRenderedPageBreak/>
        <w:t>Introduction</w:t>
      </w:r>
      <w:ins w:id="8" w:author="hasani jaali" w:date="2022-08-01T17:01:00Z">
        <w:r w:rsidR="00B35DC4">
          <w:rPr>
            <w:b/>
            <w:color w:val="000000" w:themeColor="text1"/>
          </w:rPr>
          <w:t xml:space="preserve">  </w:t>
        </w:r>
      </w:ins>
    </w:p>
    <w:p w14:paraId="579173A4" w14:textId="4B78068E" w:rsidR="00D80CC8" w:rsidRPr="00D80CC8" w:rsidRDefault="00D80CC8" w:rsidP="009541FD">
      <w:pPr>
        <w:spacing w:line="480" w:lineRule="auto"/>
        <w:jc w:val="center"/>
        <w:rPr>
          <w:b/>
          <w:color w:val="000000" w:themeColor="text1"/>
        </w:rPr>
      </w:pPr>
      <w:ins w:id="9" w:author="hasani jaali" w:date="2022-08-01T18:19:00Z">
        <w:r w:rsidRPr="00D80CC8">
          <w:rPr>
            <w:b/>
            <w:color w:val="000000" w:themeColor="text1"/>
            <w:highlight w:val="yellow"/>
            <w:rPrChange w:id="10" w:author="hasani jaali" w:date="2022-08-01T18:24:00Z">
              <w:rPr>
                <w:b/>
                <w:color w:val="000000" w:themeColor="text1"/>
              </w:rPr>
            </w:rPrChange>
          </w:rPr>
          <w:t>Hasani Will expand this section</w:t>
        </w:r>
      </w:ins>
    </w:p>
    <w:p w14:paraId="2C676BEE" w14:textId="03834939" w:rsidR="00005F25" w:rsidRPr="00E60110" w:rsidRDefault="006B60D2" w:rsidP="0584DDC1">
      <w:pPr>
        <w:pStyle w:val="paragraph"/>
        <w:spacing w:before="0" w:beforeAutospacing="0" w:after="0" w:afterAutospacing="0" w:line="480" w:lineRule="auto"/>
        <w:rPr>
          <w:color w:val="000000" w:themeColor="text1"/>
        </w:rPr>
      </w:pPr>
      <w:r w:rsidRPr="006B60D2">
        <w:rPr>
          <w:rStyle w:val="normaltextrun"/>
          <w:color w:val="0070C0"/>
        </w:rPr>
        <w:tab/>
      </w:r>
      <w:r w:rsidRPr="006B60D2">
        <w:rPr>
          <w:rStyle w:val="normaltextrun"/>
          <w:color w:val="000000" w:themeColor="text1"/>
        </w:rPr>
        <w:t xml:space="preserve">Group 3 will </w:t>
      </w:r>
      <w:r>
        <w:rPr>
          <w:rStyle w:val="normaltextrun"/>
          <w:color w:val="000000" w:themeColor="text1"/>
        </w:rPr>
        <w:t>mine</w:t>
      </w:r>
      <w:r w:rsidRPr="006B60D2">
        <w:rPr>
          <w:rStyle w:val="normaltextrun"/>
          <w:color w:val="000000" w:themeColor="text1"/>
        </w:rPr>
        <w:t xml:space="preserve"> </w:t>
      </w:r>
      <w:r w:rsidR="00E60110">
        <w:rPr>
          <w:rStyle w:val="normaltextrun"/>
          <w:color w:val="000000" w:themeColor="text1"/>
        </w:rPr>
        <w:t xml:space="preserve">text data of </w:t>
      </w:r>
      <w:r w:rsidRPr="006B60D2">
        <w:rPr>
          <w:rStyle w:val="normaltextrun"/>
          <w:color w:val="000000" w:themeColor="text1"/>
        </w:rPr>
        <w:t xml:space="preserve">fake </w:t>
      </w:r>
      <w:r w:rsidR="00E60110" w:rsidRPr="006B60D2">
        <w:rPr>
          <w:rStyle w:val="normaltextrun"/>
          <w:color w:val="000000" w:themeColor="text1"/>
        </w:rPr>
        <w:t>COVID 19</w:t>
      </w:r>
      <w:r w:rsidR="00E60110">
        <w:rPr>
          <w:rStyle w:val="normaltextrun"/>
          <w:color w:val="000000" w:themeColor="text1"/>
        </w:rPr>
        <w:t xml:space="preserve"> </w:t>
      </w:r>
      <w:r w:rsidRPr="006B60D2">
        <w:rPr>
          <w:rStyle w:val="normaltextrun"/>
          <w:color w:val="000000" w:themeColor="text1"/>
        </w:rPr>
        <w:t xml:space="preserve">tweets.   </w:t>
      </w:r>
      <w:r>
        <w:rPr>
          <w:rStyle w:val="normaltextrun"/>
          <w:color w:val="000000" w:themeColor="text1"/>
        </w:rPr>
        <w:t xml:space="preserve">The team will assume that a fake tweet contains </w:t>
      </w:r>
      <w:r w:rsidR="00E60110">
        <w:rPr>
          <w:rStyle w:val="normaltextrun"/>
          <w:color w:val="000000" w:themeColor="text1"/>
        </w:rPr>
        <w:t>i</w:t>
      </w:r>
      <w:r>
        <w:rPr>
          <w:rStyle w:val="normaltextrun"/>
          <w:color w:val="000000" w:themeColor="text1"/>
        </w:rPr>
        <w:t>nformation that the originator of the tweet knows is false</w:t>
      </w:r>
      <w:r w:rsidR="00E60110">
        <w:rPr>
          <w:rStyle w:val="normaltextrun"/>
          <w:color w:val="000000" w:themeColor="text1"/>
        </w:rPr>
        <w:t xml:space="preserve"> and that the</w:t>
      </w:r>
      <w:r>
        <w:rPr>
          <w:rStyle w:val="normaltextrun"/>
          <w:color w:val="000000" w:themeColor="text1"/>
        </w:rPr>
        <w:t xml:space="preserve"> tweet is meant to persuade, instill fear, or otherwise disquiet the general population.  </w:t>
      </w:r>
      <w:r w:rsidR="00E60110">
        <w:rPr>
          <w:rStyle w:val="normaltextrun"/>
          <w:color w:val="000000" w:themeColor="text1"/>
        </w:rPr>
        <w:t xml:space="preserve">These tweets are considered </w:t>
      </w:r>
      <w:r w:rsidR="00E60110" w:rsidRPr="0584DDC1">
        <w:rPr>
          <w:rStyle w:val="normaltextrun"/>
          <w:i/>
          <w:iCs/>
          <w:color w:val="000000" w:themeColor="text1"/>
        </w:rPr>
        <w:t>disinformation.</w:t>
      </w:r>
      <w:r w:rsidR="00E60110">
        <w:rPr>
          <w:rStyle w:val="normaltextrun"/>
          <w:color w:val="000000" w:themeColor="text1"/>
        </w:rPr>
        <w:t xml:space="preserve"> The team will investigate how the proliferation of fake tweets </w:t>
      </w:r>
      <w:bookmarkStart w:id="11" w:name="_Int_iblEG08b"/>
      <w:r w:rsidR="00E60110">
        <w:rPr>
          <w:rStyle w:val="normaltextrun"/>
          <w:color w:val="000000" w:themeColor="text1"/>
        </w:rPr>
        <w:t>work</w:t>
      </w:r>
      <w:bookmarkEnd w:id="11"/>
      <w:r w:rsidR="00E60110">
        <w:rPr>
          <w:rStyle w:val="normaltextrun"/>
          <w:color w:val="000000" w:themeColor="text1"/>
        </w:rPr>
        <w:t xml:space="preserve"> against our leaders, institutions, and populations, and, as such, should be actively tracked, monitored, and, when possible, contradicted.  </w:t>
      </w:r>
      <w:r>
        <w:rPr>
          <w:rStyle w:val="normaltextrun"/>
          <w:color w:val="000000" w:themeColor="text1"/>
        </w:rPr>
        <w:t xml:space="preserve">An example, a fake tweet advocated </w:t>
      </w:r>
      <w:r>
        <w:rPr>
          <w:color w:val="000000" w:themeColor="text1"/>
          <w:shd w:val="clear" w:color="auto" w:fill="FFFFFF"/>
        </w:rPr>
        <w:t>I</w:t>
      </w:r>
      <w:r w:rsidRPr="006B60D2">
        <w:rPr>
          <w:color w:val="000000" w:themeColor="text1"/>
          <w:shd w:val="clear" w:color="auto" w:fill="FFFFFF"/>
        </w:rPr>
        <w:t>vermectin</w:t>
      </w:r>
      <w:r>
        <w:rPr>
          <w:color w:val="000000" w:themeColor="text1"/>
          <w:shd w:val="clear" w:color="auto" w:fill="FFFFFF"/>
        </w:rPr>
        <w:t xml:space="preserve">, a horse drug, as a cure for COVID 19.   This widely distributed </w:t>
      </w:r>
      <w:r w:rsidR="00E60110">
        <w:rPr>
          <w:color w:val="000000" w:themeColor="text1"/>
          <w:shd w:val="clear" w:color="auto" w:fill="FFFFFF"/>
        </w:rPr>
        <w:t>disinformation</w:t>
      </w:r>
      <w:r>
        <w:rPr>
          <w:color w:val="000000" w:themeColor="text1"/>
          <w:shd w:val="clear" w:color="auto" w:fill="FFFFFF"/>
        </w:rPr>
        <w:t xml:space="preserve"> caused many people to believe it true, causing a run of the drug at pharmacies, and prompting the Center for Disease Control (CDC) to issue a health advisory (CDC, 2021).  </w:t>
      </w:r>
    </w:p>
    <w:p w14:paraId="10F15B31" w14:textId="7C9DA892" w:rsidR="00AF6562" w:rsidRDefault="00F04E88" w:rsidP="0584DDC1">
      <w:pPr>
        <w:pStyle w:val="paragraph"/>
        <w:spacing w:before="0" w:beforeAutospacing="0" w:after="0" w:afterAutospacing="0" w:line="480" w:lineRule="auto"/>
        <w:rPr>
          <w:color w:val="000000" w:themeColor="text1"/>
          <w:shd w:val="clear" w:color="auto" w:fill="FFFFFF"/>
        </w:rPr>
      </w:pPr>
      <w:r>
        <w:rPr>
          <w:color w:val="000000" w:themeColor="text1"/>
          <w:shd w:val="clear" w:color="auto" w:fill="FFFFFF"/>
        </w:rPr>
        <w:t xml:space="preserve"> </w:t>
      </w:r>
      <w:r>
        <w:rPr>
          <w:color w:val="000000" w:themeColor="text1"/>
          <w:shd w:val="clear" w:color="auto" w:fill="FFFFFF"/>
        </w:rPr>
        <w:tab/>
      </w:r>
      <w:r w:rsidR="006B60D2">
        <w:rPr>
          <w:color w:val="000000" w:themeColor="text1"/>
          <w:shd w:val="clear" w:color="auto" w:fill="FFFFFF"/>
        </w:rPr>
        <w:t xml:space="preserve">A fake tweet about Ivermectin is only one of many instances of disinformation.  Group 3 will </w:t>
      </w:r>
      <w:r w:rsidR="006315AC">
        <w:rPr>
          <w:color w:val="000000" w:themeColor="text1"/>
          <w:shd w:val="clear" w:color="auto" w:fill="FFFFFF"/>
        </w:rPr>
        <w:t xml:space="preserve">model and </w:t>
      </w:r>
      <w:r w:rsidR="006B60D2">
        <w:rPr>
          <w:color w:val="000000" w:themeColor="text1"/>
          <w:shd w:val="clear" w:color="auto" w:fill="FFFFFF"/>
        </w:rPr>
        <w:t xml:space="preserve">text mine the tweets with the goal of providing our government, community, corporate, and health leaders with </w:t>
      </w:r>
      <w:r w:rsidR="00E60110">
        <w:rPr>
          <w:color w:val="000000" w:themeColor="text1"/>
          <w:shd w:val="clear" w:color="auto" w:fill="FFFFFF"/>
        </w:rPr>
        <w:t>text mined information</w:t>
      </w:r>
      <w:r w:rsidR="006B60D2">
        <w:rPr>
          <w:color w:val="000000" w:themeColor="text1"/>
          <w:shd w:val="clear" w:color="auto" w:fill="FFFFFF"/>
        </w:rPr>
        <w:t xml:space="preserve"> to combat the negative effect of these tweets</w:t>
      </w:r>
      <w:r w:rsidR="00E60110">
        <w:rPr>
          <w:color w:val="000000" w:themeColor="text1"/>
          <w:shd w:val="clear" w:color="auto" w:fill="FFFFFF"/>
        </w:rPr>
        <w:t xml:space="preserve"> on the population.</w:t>
      </w:r>
    </w:p>
    <w:p w14:paraId="6BF01691" w14:textId="3C5ED994" w:rsidR="00005F25" w:rsidRPr="00D80CC8" w:rsidRDefault="00005F25" w:rsidP="009541FD"/>
    <w:p w14:paraId="11757871" w14:textId="77777777" w:rsidR="00AF6562" w:rsidRPr="00D80CC8" w:rsidRDefault="00AF6562" w:rsidP="009541FD">
      <w:pPr>
        <w:spacing w:line="480" w:lineRule="auto"/>
        <w:jc w:val="center"/>
        <w:rPr>
          <w:b/>
          <w:bCs/>
          <w:color w:val="FF0000"/>
          <w:rPrChange w:id="12" w:author="hasani jaali" w:date="2022-08-01T18:21:00Z">
            <w:rPr>
              <w:b/>
              <w:bCs/>
            </w:rPr>
          </w:rPrChange>
        </w:rPr>
      </w:pPr>
      <w:r w:rsidRPr="00D80CC8">
        <w:rPr>
          <w:b/>
          <w:bCs/>
          <w:color w:val="FF0000"/>
          <w:rPrChange w:id="13" w:author="hasani jaali" w:date="2022-08-01T18:21:00Z">
            <w:rPr>
              <w:b/>
              <w:bCs/>
            </w:rPr>
          </w:rPrChange>
        </w:rPr>
        <w:t>Data Preparation &amp; Transformation</w:t>
      </w:r>
    </w:p>
    <w:p w14:paraId="5184A824" w14:textId="21A3C765" w:rsidR="00D80CC8" w:rsidRPr="00D80CC8" w:rsidRDefault="00D80CC8" w:rsidP="00D80CC8">
      <w:pPr>
        <w:spacing w:line="480" w:lineRule="auto"/>
        <w:jc w:val="center"/>
        <w:rPr>
          <w:ins w:id="14" w:author="hasani jaali" w:date="2022-08-01T18:21:00Z"/>
          <w:color w:val="000000" w:themeColor="text1"/>
          <w:rPrChange w:id="15" w:author="hasani jaali" w:date="2022-08-01T18:24:00Z">
            <w:rPr>
              <w:ins w:id="16" w:author="hasani jaali" w:date="2022-08-01T18:21:00Z"/>
            </w:rPr>
          </w:rPrChange>
        </w:rPr>
        <w:pPrChange w:id="17" w:author="hasani jaali" w:date="2022-08-01T18:22:00Z">
          <w:pPr>
            <w:spacing w:line="480" w:lineRule="auto"/>
          </w:pPr>
        </w:pPrChange>
      </w:pPr>
      <w:ins w:id="18" w:author="hasani jaali" w:date="2022-08-01T18:22:00Z">
        <w:r w:rsidRPr="00D80CC8">
          <w:rPr>
            <w:color w:val="000000" w:themeColor="text1"/>
            <w:highlight w:val="yellow"/>
            <w:rPrChange w:id="19" w:author="hasani jaali" w:date="2022-08-01T18:24:00Z">
              <w:rPr/>
            </w:rPrChange>
          </w:rPr>
          <w:t>John &amp; Chukuma</w:t>
        </w:r>
      </w:ins>
    </w:p>
    <w:p w14:paraId="57E1E71B" w14:textId="7F03D80F" w:rsidR="00995F34" w:rsidRDefault="00985D0C" w:rsidP="00985D0C">
      <w:pPr>
        <w:spacing w:line="480" w:lineRule="auto"/>
        <w:rPr>
          <w:color w:val="000000"/>
        </w:rPr>
      </w:pPr>
      <w:r w:rsidRPr="006B60D2">
        <w:t xml:space="preserve">Group 3 will use dataset </w:t>
      </w:r>
      <w:r w:rsidRPr="0584DDC1">
        <w:rPr>
          <w:i/>
          <w:iCs/>
          <w:color w:val="000000"/>
        </w:rPr>
        <w:t>COVID19 Fake News Dataset NLP</w:t>
      </w:r>
      <w:r w:rsidR="006B60D2">
        <w:rPr>
          <w:color w:val="000000"/>
        </w:rPr>
        <w:t xml:space="preserve"> </w:t>
      </w:r>
      <w:r w:rsidRPr="006B60D2">
        <w:rPr>
          <w:color w:val="000000"/>
        </w:rPr>
        <w:t>(</w:t>
      </w:r>
      <w:r w:rsidR="00E60110" w:rsidRPr="006B60D2">
        <w:rPr>
          <w:color w:val="000000"/>
        </w:rPr>
        <w:t>Kaggle</w:t>
      </w:r>
      <w:r w:rsidRPr="006B60D2">
        <w:rPr>
          <w:color w:val="000000"/>
        </w:rPr>
        <w:t xml:space="preserve">), a data set with 3 variables:  id, tweet, label (values = fake or real).  Note, each tweet is labeled fake or real. The task here will be to explore and mine the tweets for insights into </w:t>
      </w:r>
      <w:r w:rsidR="00E60110">
        <w:rPr>
          <w:color w:val="000000"/>
        </w:rPr>
        <w:t xml:space="preserve">the composition and trend of these tweets. Below is a sample of the dataset. </w:t>
      </w:r>
    </w:p>
    <w:p w14:paraId="69817447" w14:textId="525FB75F" w:rsidR="00005F25" w:rsidRPr="006B60D2" w:rsidRDefault="00A05C91" w:rsidP="0584DDC1">
      <w:pPr>
        <w:spacing w:line="480" w:lineRule="auto"/>
      </w:pPr>
      <w:r w:rsidRPr="00A05C91">
        <w:rPr>
          <w:noProof/>
        </w:rPr>
        <w:lastRenderedPageBreak/>
        <w:drawing>
          <wp:inline distT="0" distB="0" distL="0" distR="0" wp14:anchorId="5BEDF3DF" wp14:editId="29A371CF">
            <wp:extent cx="4638232" cy="127254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stretch>
                      <a:fillRect/>
                    </a:stretch>
                  </pic:blipFill>
                  <pic:spPr>
                    <a:xfrm>
                      <a:off x="0" y="0"/>
                      <a:ext cx="4872440" cy="1336797"/>
                    </a:xfrm>
                    <a:prstGeom prst="rect">
                      <a:avLst/>
                    </a:prstGeom>
                  </pic:spPr>
                </pic:pic>
              </a:graphicData>
            </a:graphic>
          </wp:inline>
        </w:drawing>
      </w:r>
    </w:p>
    <w:p w14:paraId="615A57F6" w14:textId="5D6B305C" w:rsidR="006315AC" w:rsidRPr="00D80CC8" w:rsidRDefault="00AF6562" w:rsidP="0584DDC1">
      <w:pPr>
        <w:spacing w:line="480" w:lineRule="auto"/>
        <w:rPr>
          <w:b/>
          <w:bCs/>
          <w:color w:val="0432FF"/>
          <w:rPrChange w:id="20" w:author="hasani jaali" w:date="2022-08-01T18:24:00Z">
            <w:rPr>
              <w:b/>
              <w:bCs/>
            </w:rPr>
          </w:rPrChange>
        </w:rPr>
      </w:pPr>
      <w:r w:rsidRPr="00D80CC8">
        <w:rPr>
          <w:b/>
          <w:bCs/>
          <w:color w:val="0432FF"/>
          <w:rPrChange w:id="21" w:author="hasani jaali" w:date="2022-08-01T18:24:00Z">
            <w:rPr>
              <w:b/>
              <w:bCs/>
            </w:rPr>
          </w:rPrChange>
        </w:rPr>
        <w:t>Data Preparation</w:t>
      </w:r>
    </w:p>
    <w:p w14:paraId="761715D1" w14:textId="77777777" w:rsidR="00A05C91" w:rsidRDefault="00AF6562" w:rsidP="00A05C91">
      <w:pPr>
        <w:spacing w:line="480" w:lineRule="auto"/>
        <w:ind w:firstLine="720"/>
      </w:pPr>
      <w:r>
        <w:t xml:space="preserve">After examining the structure of the Tweet dataset, the </w:t>
      </w:r>
      <w:r w:rsidRPr="00B3721A">
        <w:rPr>
          <w:i/>
        </w:rPr>
        <w:t>tweet</w:t>
      </w:r>
      <w:r>
        <w:t xml:space="preserve"> field that was of factor type was converted to character data. Since the </w:t>
      </w:r>
      <w:r w:rsidRPr="00B3721A">
        <w:rPr>
          <w:i/>
        </w:rPr>
        <w:t>id</w:t>
      </w:r>
      <w:r>
        <w:t xml:space="preserve"> variable had no meaning for the analysis, that column was removed.  Since it is free text, the tweet variables were altered further by converting the characters to lower case, removing English stop words, deleting non-alphabetic characters, and shortening all URLs to simply https or http.  This URL shortening was performed as the researchers thought that the fact that URLs were including could be important for the modeling and analysis being performed. </w:t>
      </w:r>
    </w:p>
    <w:p w14:paraId="546E6ACC" w14:textId="1851F5DA" w:rsidR="00A05C91" w:rsidRPr="009541FD" w:rsidRDefault="00AF6562" w:rsidP="009541FD">
      <w:pPr>
        <w:ind w:firstLine="720"/>
      </w:pPr>
      <w:r>
        <w:t xml:space="preserve"> </w:t>
      </w:r>
    </w:p>
    <w:p w14:paraId="40088557" w14:textId="156B0D2A" w:rsidR="00F04E88" w:rsidRDefault="00F04E88" w:rsidP="00D80CC8">
      <w:pPr>
        <w:jc w:val="center"/>
        <w:rPr>
          <w:ins w:id="22" w:author="hasani jaali" w:date="2022-08-01T18:23:00Z"/>
          <w:b/>
          <w:bCs/>
        </w:rPr>
      </w:pPr>
      <w:r w:rsidRPr="4A2488DB">
        <w:rPr>
          <w:b/>
          <w:bCs/>
        </w:rPr>
        <w:t>Exploratory Data Analysis Findings</w:t>
      </w:r>
    </w:p>
    <w:p w14:paraId="46E4D21C" w14:textId="3B99D8AF" w:rsidR="00D80CC8" w:rsidRDefault="00D80CC8" w:rsidP="00D80CC8">
      <w:pPr>
        <w:jc w:val="center"/>
        <w:rPr>
          <w:ins w:id="23" w:author="hasani jaali" w:date="2022-08-01T18:23:00Z"/>
          <w:b/>
          <w:bCs/>
        </w:rPr>
      </w:pPr>
    </w:p>
    <w:p w14:paraId="181A7670" w14:textId="03B7D4D8" w:rsidR="00D80CC8" w:rsidRPr="00D80CC8" w:rsidRDefault="00D80CC8" w:rsidP="00D80CC8">
      <w:pPr>
        <w:jc w:val="center"/>
        <w:rPr>
          <w:b/>
          <w:bCs/>
          <w:color w:val="000000" w:themeColor="text1"/>
          <w:rPrChange w:id="24" w:author="hasani jaali" w:date="2022-08-01T18:24:00Z">
            <w:rPr>
              <w:b/>
              <w:bCs/>
            </w:rPr>
          </w:rPrChange>
        </w:rPr>
        <w:pPrChange w:id="25" w:author="hasani jaali" w:date="2022-08-01T18:22:00Z">
          <w:pPr/>
        </w:pPrChange>
      </w:pPr>
      <w:ins w:id="26" w:author="hasani jaali" w:date="2022-08-01T18:23:00Z">
        <w:r w:rsidRPr="00D80CC8">
          <w:rPr>
            <w:b/>
            <w:bCs/>
            <w:color w:val="000000" w:themeColor="text1"/>
            <w:highlight w:val="yellow"/>
            <w:rPrChange w:id="27" w:author="hasani jaali" w:date="2022-08-01T18:24:00Z">
              <w:rPr>
                <w:b/>
                <w:bCs/>
              </w:rPr>
            </w:rPrChange>
          </w:rPr>
          <w:t>Hasani &amp; Ada</w:t>
        </w:r>
      </w:ins>
    </w:p>
    <w:p w14:paraId="24A9C6D4" w14:textId="77777777" w:rsidR="00F04E88" w:rsidRDefault="00F04E88" w:rsidP="00F04E88">
      <w:pPr>
        <w:rPr>
          <w:b/>
          <w:bCs/>
        </w:rPr>
      </w:pPr>
    </w:p>
    <w:p w14:paraId="685A80A0" w14:textId="078A4D4B" w:rsidR="00F04E88" w:rsidRDefault="00F04E88" w:rsidP="00BA5CCF">
      <w:pPr>
        <w:spacing w:line="480" w:lineRule="auto"/>
        <w:ind w:firstLine="360"/>
        <w:rPr>
          <w:ins w:id="28" w:author="hasani jaali" w:date="2022-08-01T18:24:00Z"/>
        </w:rPr>
      </w:pPr>
      <w:r>
        <w:t xml:space="preserve">Exploratory data analysis was conducted in a few phases. </w:t>
      </w:r>
      <w:r w:rsidR="00BA5CCF">
        <w:t xml:space="preserve">mainly focused on word count, sentiment analysis, and word clouds.  After </w:t>
      </w:r>
      <w:r w:rsidR="00616DC6">
        <w:t>initial</w:t>
      </w:r>
      <w:r w:rsidR="00BA5CCF">
        <w:t xml:space="preserve"> cleaning </w:t>
      </w:r>
      <w:r>
        <w:t xml:space="preserve">It was discovered that both the training and validation files maintained a label split of 47% fake tweets and 52% real tweets, so no imbalances were detected. </w:t>
      </w:r>
      <w:r w:rsidR="00BA5CCF">
        <w:t xml:space="preserve"> The data was characterized in several way, Figure – </w:t>
      </w:r>
      <w:proofErr w:type="gramStart"/>
      <w:r w:rsidR="00BA5CCF">
        <w:t>1  s</w:t>
      </w:r>
      <w:proofErr w:type="gramEnd"/>
      <w:r>
        <w:t xml:space="preserve"> </w:t>
      </w:r>
      <w:r w:rsidR="00BA5CCF">
        <w:t xml:space="preserve">shows </w:t>
      </w:r>
      <w:r>
        <w:t>fake tweets tended to have lower character lengths while real tweets tended to have longer character lengths.</w:t>
      </w:r>
      <w:r w:rsidR="00F47DDD">
        <w:t xml:space="preserve"> figure-2 shows that real tweets were found to be twice as likely to have URLs within the tweet text.  </w:t>
      </w:r>
    </w:p>
    <w:p w14:paraId="5FC3F3C3" w14:textId="0DFAF50E" w:rsidR="00D80CC8" w:rsidRDefault="00D80CC8" w:rsidP="00BA5CCF">
      <w:pPr>
        <w:spacing w:line="480" w:lineRule="auto"/>
        <w:ind w:firstLine="360"/>
        <w:rPr>
          <w:ins w:id="29" w:author="hasani jaali" w:date="2022-08-01T18:24:00Z"/>
        </w:rPr>
      </w:pPr>
    </w:p>
    <w:p w14:paraId="6FD71FE7" w14:textId="75C10CB9" w:rsidR="00D80CC8" w:rsidRPr="007F7C07" w:rsidRDefault="00D80CC8" w:rsidP="00D80CC8">
      <w:pPr>
        <w:rPr>
          <w:ins w:id="30" w:author="hasani jaali" w:date="2022-08-01T18:24:00Z"/>
          <w:b/>
          <w:bCs/>
          <w:color w:val="0432FF"/>
          <w:rPrChange w:id="31" w:author="hasani jaali" w:date="2022-08-01T18:34:00Z">
            <w:rPr>
              <w:ins w:id="32" w:author="hasani jaali" w:date="2022-08-01T18:24:00Z"/>
              <w:b/>
              <w:bCs/>
            </w:rPr>
          </w:rPrChange>
        </w:rPr>
        <w:pPrChange w:id="33" w:author="hasani jaali" w:date="2022-08-01T18:24:00Z">
          <w:pPr>
            <w:jc w:val="center"/>
          </w:pPr>
        </w:pPrChange>
      </w:pPr>
      <w:ins w:id="34" w:author="hasani jaali" w:date="2022-08-01T18:24:00Z">
        <w:r w:rsidRPr="007F7C07">
          <w:rPr>
            <w:b/>
            <w:bCs/>
            <w:color w:val="0432FF"/>
            <w:rPrChange w:id="35" w:author="hasani jaali" w:date="2022-08-01T18:34:00Z">
              <w:rPr>
                <w:b/>
                <w:bCs/>
              </w:rPr>
            </w:rPrChange>
          </w:rPr>
          <w:lastRenderedPageBreak/>
          <w:t>Sentiment Analysis</w:t>
        </w:r>
      </w:ins>
      <w:ins w:id="36" w:author="hasani jaali" w:date="2022-08-01T18:34:00Z">
        <w:r w:rsidR="007F7C07" w:rsidRPr="007F7C07">
          <w:rPr>
            <w:b/>
            <w:bCs/>
            <w:color w:val="0432FF"/>
            <w:rPrChange w:id="37" w:author="hasani jaali" w:date="2022-08-01T18:34:00Z">
              <w:rPr>
                <w:b/>
                <w:bCs/>
              </w:rPr>
            </w:rPrChange>
          </w:rPr>
          <w:t xml:space="preserve"> – individual words</w:t>
        </w:r>
      </w:ins>
    </w:p>
    <w:p w14:paraId="6F97D248" w14:textId="77777777" w:rsidR="00D80CC8" w:rsidRDefault="00D80CC8" w:rsidP="00BA5CCF">
      <w:pPr>
        <w:spacing w:line="480" w:lineRule="auto"/>
        <w:ind w:firstLine="360"/>
      </w:pPr>
    </w:p>
    <w:tbl>
      <w:tblPr>
        <w:tblStyle w:val="TableGrid"/>
        <w:tblW w:w="0" w:type="auto"/>
        <w:tblLook w:val="04A0" w:firstRow="1" w:lastRow="0" w:firstColumn="1" w:lastColumn="0" w:noHBand="0" w:noVBand="1"/>
      </w:tblPr>
      <w:tblGrid>
        <w:gridCol w:w="4598"/>
        <w:gridCol w:w="4752"/>
      </w:tblGrid>
      <w:tr w:rsidR="00F47DDD" w14:paraId="18722E9C" w14:textId="77777777" w:rsidTr="009541FD">
        <w:trPr>
          <w:trHeight w:val="3244"/>
        </w:trPr>
        <w:tc>
          <w:tcPr>
            <w:tcW w:w="4291" w:type="dxa"/>
          </w:tcPr>
          <w:p w14:paraId="01338851" w14:textId="4B4A3BCB" w:rsidR="00F47DDD" w:rsidRDefault="00F47DDD" w:rsidP="00BA5CCF">
            <w:pPr>
              <w:spacing w:line="480" w:lineRule="auto"/>
            </w:pPr>
            <w:r>
              <w:rPr>
                <w:noProof/>
              </w:rPr>
              <w:drawing>
                <wp:inline distT="0" distB="0" distL="0" distR="0" wp14:anchorId="79E4BFE5" wp14:editId="57A2BCA2">
                  <wp:extent cx="2901990" cy="2019300"/>
                  <wp:effectExtent l="0" t="0" r="6350" b="0"/>
                  <wp:docPr id="2098213977" name="Picture 209821397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213977" name="Picture 2098213977"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46889" cy="2050542"/>
                          </a:xfrm>
                          <a:prstGeom prst="rect">
                            <a:avLst/>
                          </a:prstGeom>
                        </pic:spPr>
                      </pic:pic>
                    </a:graphicData>
                  </a:graphic>
                </wp:inline>
              </w:drawing>
            </w:r>
          </w:p>
        </w:tc>
        <w:tc>
          <w:tcPr>
            <w:tcW w:w="4435" w:type="dxa"/>
          </w:tcPr>
          <w:p w14:paraId="310142F3" w14:textId="51D9D4A3" w:rsidR="00F47DDD" w:rsidRDefault="00F47DDD" w:rsidP="00BA5CCF">
            <w:pPr>
              <w:spacing w:line="480" w:lineRule="auto"/>
            </w:pPr>
            <w:r>
              <w:rPr>
                <w:noProof/>
              </w:rPr>
              <w:drawing>
                <wp:inline distT="0" distB="0" distL="0" distR="0" wp14:anchorId="2CBF58EB" wp14:editId="43C2F1D5">
                  <wp:extent cx="3009600" cy="2119260"/>
                  <wp:effectExtent l="0" t="0" r="635" b="1905"/>
                  <wp:docPr id="374989595" name="Picture 37498959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89595" name="Picture 374989595"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51538" cy="2148792"/>
                          </a:xfrm>
                          <a:prstGeom prst="rect">
                            <a:avLst/>
                          </a:prstGeom>
                        </pic:spPr>
                      </pic:pic>
                    </a:graphicData>
                  </a:graphic>
                </wp:inline>
              </w:drawing>
            </w:r>
          </w:p>
        </w:tc>
      </w:tr>
      <w:tr w:rsidR="00F47DDD" w14:paraId="3A7CA75C" w14:textId="77777777" w:rsidTr="009541FD">
        <w:trPr>
          <w:trHeight w:val="487"/>
        </w:trPr>
        <w:tc>
          <w:tcPr>
            <w:tcW w:w="4291" w:type="dxa"/>
          </w:tcPr>
          <w:p w14:paraId="1C3D3D9C" w14:textId="3154EEC1" w:rsidR="00F47DDD" w:rsidRDefault="00F47DDD" w:rsidP="00BA5CCF">
            <w:pPr>
              <w:spacing w:line="480" w:lineRule="auto"/>
              <w:rPr>
                <w:noProof/>
              </w:rPr>
            </w:pPr>
            <w:r>
              <w:rPr>
                <w:noProof/>
              </w:rPr>
              <w:t>Figure -1 Tweet Character length</w:t>
            </w:r>
          </w:p>
        </w:tc>
        <w:tc>
          <w:tcPr>
            <w:tcW w:w="4435" w:type="dxa"/>
          </w:tcPr>
          <w:p w14:paraId="747152A6" w14:textId="0C0D7C51" w:rsidR="00F47DDD" w:rsidRDefault="00F47DDD" w:rsidP="00BA5CCF">
            <w:pPr>
              <w:spacing w:line="480" w:lineRule="auto"/>
              <w:rPr>
                <w:noProof/>
              </w:rPr>
            </w:pPr>
            <w:r>
              <w:rPr>
                <w:noProof/>
              </w:rPr>
              <w:t>Figure -2 URL Distribution</w:t>
            </w:r>
          </w:p>
        </w:tc>
      </w:tr>
    </w:tbl>
    <w:p w14:paraId="784C0376" w14:textId="56802792" w:rsidR="00F04E88" w:rsidRDefault="00F04E88" w:rsidP="00F04E88"/>
    <w:p w14:paraId="0DF66E44" w14:textId="77777777" w:rsidR="00A05C91" w:rsidRDefault="00A05C91" w:rsidP="00F04E88"/>
    <w:p w14:paraId="1A96C977" w14:textId="61A9B987" w:rsidR="00F04E88" w:rsidRDefault="009A2F67" w:rsidP="009541FD">
      <w:pPr>
        <w:spacing w:after="160" w:line="480" w:lineRule="auto"/>
        <w:rPr>
          <w:ins w:id="38" w:author="hasani jaali" w:date="2022-08-01T18:34:00Z"/>
        </w:rPr>
      </w:pPr>
      <w:r>
        <w:t>The team explored sever</w:t>
      </w:r>
      <w:r w:rsidR="00F04E88">
        <w:t xml:space="preserve"> sentiment analysis </w:t>
      </w:r>
      <w:r>
        <w:t xml:space="preserve">methods such as:    1) </w:t>
      </w:r>
      <w:proofErr w:type="gramStart"/>
      <w:r>
        <w:t>Bing,  2</w:t>
      </w:r>
      <w:proofErr w:type="gramEnd"/>
      <w:r>
        <w:t xml:space="preserve">) </w:t>
      </w:r>
      <w:proofErr w:type="spellStart"/>
      <w:r>
        <w:t>Afinn</w:t>
      </w:r>
      <w:proofErr w:type="spellEnd"/>
      <w:r>
        <w:rPr>
          <w:rFonts w:eastAsiaTheme="minorEastAsia"/>
        </w:rPr>
        <w:t xml:space="preserve">,  3) </w:t>
      </w:r>
      <w:r>
        <w:t>Loughran</w:t>
      </w:r>
      <w:r>
        <w:rPr>
          <w:rFonts w:eastAsiaTheme="minorEastAsia"/>
        </w:rPr>
        <w:t xml:space="preserve">, 4) </w:t>
      </w:r>
      <w:r>
        <w:t xml:space="preserve">NRC.   </w:t>
      </w:r>
      <w:proofErr w:type="gramStart"/>
      <w:r>
        <w:t>All of</w:t>
      </w:r>
      <w:proofErr w:type="gramEnd"/>
      <w:r>
        <w:t xml:space="preserve"> the dictionaries appear to indicate that fake tweets are significantly more negative than the real tweets.  Figure </w:t>
      </w:r>
      <w:proofErr w:type="gramStart"/>
      <w:r>
        <w:t xml:space="preserve">3, </w:t>
      </w:r>
      <w:r w:rsidR="00F04E88">
        <w:t xml:space="preserve"> </w:t>
      </w:r>
      <w:r>
        <w:t>shows</w:t>
      </w:r>
      <w:proofErr w:type="gramEnd"/>
      <w:r>
        <w:t xml:space="preserve"> </w:t>
      </w:r>
      <w:r w:rsidR="00F04E88">
        <w:t>NRC and Loughran dictionaries provided additional sentiment labels that lead to interesting observations. Fake tweets tended to have less anticipation and more anger than real tweets.</w:t>
      </w:r>
    </w:p>
    <w:p w14:paraId="260903A9" w14:textId="451F357A" w:rsidR="007F7C07" w:rsidRPr="007F7C07" w:rsidDel="007F7C07" w:rsidRDefault="007F7C07" w:rsidP="009541FD">
      <w:pPr>
        <w:spacing w:after="160" w:line="480" w:lineRule="auto"/>
        <w:rPr>
          <w:del w:id="39" w:author="hasani jaali" w:date="2022-08-01T18:34:00Z"/>
          <w:color w:val="0432FF"/>
          <w:rPrChange w:id="40" w:author="hasani jaali" w:date="2022-08-01T18:34:00Z">
            <w:rPr>
              <w:del w:id="41" w:author="hasani jaali" w:date="2022-08-01T18:34:00Z"/>
            </w:rPr>
          </w:rPrChange>
        </w:rPr>
      </w:pPr>
    </w:p>
    <w:p w14:paraId="25BBA815" w14:textId="77777777" w:rsidR="00F04E88" w:rsidRDefault="00F04E88" w:rsidP="00F04E88">
      <w:r>
        <w:rPr>
          <w:noProof/>
        </w:rPr>
        <w:drawing>
          <wp:inline distT="0" distB="0" distL="0" distR="0" wp14:anchorId="5AB110A3" wp14:editId="4136095F">
            <wp:extent cx="4068684" cy="2941320"/>
            <wp:effectExtent l="0" t="0" r="0" b="5080"/>
            <wp:docPr id="188136340" name="Picture 18813634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6340" name="Picture 188136340"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74185" cy="3089880"/>
                    </a:xfrm>
                    <a:prstGeom prst="rect">
                      <a:avLst/>
                    </a:prstGeom>
                  </pic:spPr>
                </pic:pic>
              </a:graphicData>
            </a:graphic>
          </wp:inline>
        </w:drawing>
      </w:r>
    </w:p>
    <w:p w14:paraId="7A689BD2" w14:textId="786A459B" w:rsidR="00985D0C" w:rsidRPr="006B60D2" w:rsidRDefault="00985D0C" w:rsidP="009541FD">
      <w:pPr>
        <w:spacing w:line="480" w:lineRule="auto"/>
      </w:pPr>
    </w:p>
    <w:p w14:paraId="5AA5B746" w14:textId="287BE986" w:rsidR="00DB7AA3" w:rsidRDefault="00DB7AA3" w:rsidP="00A00835">
      <w:pPr>
        <w:ind w:left="360"/>
        <w:rPr>
          <w:ins w:id="42" w:author="hasani jaali" w:date="2022-08-01T18:35:00Z"/>
          <w:b/>
          <w:bCs/>
        </w:rPr>
      </w:pPr>
    </w:p>
    <w:p w14:paraId="15ACF8CA" w14:textId="77777777" w:rsidR="007F7C07" w:rsidRDefault="007F7C07" w:rsidP="007F7C07">
      <w:pPr>
        <w:spacing w:after="160" w:line="480" w:lineRule="auto"/>
        <w:rPr>
          <w:ins w:id="43" w:author="hasani jaali" w:date="2022-08-01T18:35:00Z"/>
        </w:rPr>
      </w:pPr>
    </w:p>
    <w:p w14:paraId="27D11A27" w14:textId="1FD6D9E2" w:rsidR="007F7C07" w:rsidRDefault="007F7C07" w:rsidP="007F7C07">
      <w:pPr>
        <w:spacing w:after="160" w:line="480" w:lineRule="auto"/>
        <w:rPr>
          <w:ins w:id="44" w:author="hasani jaali" w:date="2022-08-01T18:35:00Z"/>
          <w:b/>
          <w:bCs/>
          <w:color w:val="0432FF"/>
        </w:rPr>
      </w:pPr>
      <w:ins w:id="45" w:author="hasani jaali" w:date="2022-08-01T18:35:00Z">
        <w:r w:rsidRPr="005A56C4">
          <w:rPr>
            <w:b/>
            <w:bCs/>
            <w:color w:val="0432FF"/>
          </w:rPr>
          <w:t>Sentiment Analysis – Tweet</w:t>
        </w:r>
        <w:r>
          <w:rPr>
            <w:b/>
            <w:bCs/>
            <w:color w:val="0432FF"/>
          </w:rPr>
          <w:t xml:space="preserve">  </w:t>
        </w:r>
      </w:ins>
    </w:p>
    <w:p w14:paraId="107169CD" w14:textId="12E11BF6" w:rsidR="007F7C07" w:rsidRDefault="007F7C07" w:rsidP="007F7C07">
      <w:pPr>
        <w:spacing w:after="160" w:line="480" w:lineRule="auto"/>
        <w:ind w:firstLine="720"/>
        <w:rPr>
          <w:ins w:id="46" w:author="hasani jaali" w:date="2022-08-01T18:36:00Z"/>
          <w:b/>
          <w:bCs/>
          <w:color w:val="000000" w:themeColor="text1"/>
        </w:rPr>
      </w:pPr>
      <w:ins w:id="47" w:author="hasani jaali" w:date="2022-08-01T18:35:00Z">
        <w:r w:rsidRPr="007F7C07">
          <w:rPr>
            <w:b/>
            <w:bCs/>
            <w:color w:val="000000" w:themeColor="text1"/>
            <w:highlight w:val="yellow"/>
            <w:rPrChange w:id="48" w:author="hasani jaali" w:date="2022-08-01T18:35:00Z">
              <w:rPr>
                <w:b/>
                <w:bCs/>
                <w:color w:val="0432FF"/>
              </w:rPr>
            </w:rPrChange>
          </w:rPr>
          <w:t>Hasani</w:t>
        </w:r>
        <w:r w:rsidRPr="007F7C07">
          <w:rPr>
            <w:b/>
            <w:bCs/>
            <w:color w:val="000000" w:themeColor="text1"/>
            <w:rPrChange w:id="49" w:author="hasani jaali" w:date="2022-08-01T18:35:00Z">
              <w:rPr>
                <w:b/>
                <w:bCs/>
                <w:color w:val="0432FF"/>
              </w:rPr>
            </w:rPrChange>
          </w:rPr>
          <w:t xml:space="preserve"> </w:t>
        </w:r>
      </w:ins>
    </w:p>
    <w:p w14:paraId="60FA5A5F" w14:textId="77777777" w:rsidR="007F7C07" w:rsidRDefault="007F7C07" w:rsidP="007F7C07">
      <w:pPr>
        <w:spacing w:after="160" w:line="480" w:lineRule="auto"/>
        <w:ind w:firstLine="720"/>
        <w:rPr>
          <w:ins w:id="50" w:author="hasani jaali" w:date="2022-08-01T18:35:00Z"/>
          <w:b/>
          <w:bCs/>
          <w:color w:val="000000" w:themeColor="text1"/>
        </w:rPr>
        <w:pPrChange w:id="51" w:author="hasani jaali" w:date="2022-08-01T18:36:00Z">
          <w:pPr>
            <w:spacing w:after="160" w:line="480" w:lineRule="auto"/>
          </w:pPr>
        </w:pPrChange>
      </w:pPr>
    </w:p>
    <w:p w14:paraId="36C65C15" w14:textId="74B577B4" w:rsidR="007F7C07" w:rsidRDefault="007F7C07" w:rsidP="007F7C07">
      <w:pPr>
        <w:spacing w:after="160" w:line="480" w:lineRule="auto"/>
        <w:rPr>
          <w:ins w:id="52" w:author="hasani jaali" w:date="2022-08-01T18:35:00Z"/>
          <w:b/>
          <w:bCs/>
          <w:color w:val="000000" w:themeColor="text1"/>
        </w:rPr>
      </w:pPr>
    </w:p>
    <w:p w14:paraId="5646390D" w14:textId="2F21FB3B" w:rsidR="007F7C07" w:rsidRPr="007F7C07" w:rsidRDefault="007F7C07" w:rsidP="007F7C07">
      <w:pPr>
        <w:spacing w:after="160" w:line="480" w:lineRule="auto"/>
        <w:rPr>
          <w:ins w:id="53" w:author="hasani jaali" w:date="2022-08-01T18:35:00Z"/>
          <w:color w:val="000000" w:themeColor="text1"/>
          <w:rPrChange w:id="54" w:author="hasani jaali" w:date="2022-08-01T18:35:00Z">
            <w:rPr>
              <w:ins w:id="55" w:author="hasani jaali" w:date="2022-08-01T18:35:00Z"/>
              <w:color w:val="0432FF"/>
            </w:rPr>
          </w:rPrChange>
        </w:rPr>
      </w:pPr>
    </w:p>
    <w:p w14:paraId="34BA70AE" w14:textId="6F81831F" w:rsidR="007F7C07" w:rsidRDefault="007F7C07" w:rsidP="00A00835">
      <w:pPr>
        <w:ind w:left="360"/>
        <w:rPr>
          <w:ins w:id="56" w:author="hasani jaali" w:date="2022-08-01T18:35:00Z"/>
          <w:b/>
          <w:bCs/>
        </w:rPr>
      </w:pPr>
    </w:p>
    <w:p w14:paraId="56903A24" w14:textId="6602F8CF" w:rsidR="007F7C07" w:rsidRDefault="007F7C07" w:rsidP="00A00835">
      <w:pPr>
        <w:ind w:left="360"/>
        <w:rPr>
          <w:ins w:id="57" w:author="hasani jaali" w:date="2022-08-01T18:35:00Z"/>
          <w:b/>
          <w:bCs/>
        </w:rPr>
      </w:pPr>
    </w:p>
    <w:p w14:paraId="1B0FFC5C" w14:textId="77777777" w:rsidR="007F7C07" w:rsidRDefault="007F7C07" w:rsidP="00A00835">
      <w:pPr>
        <w:ind w:left="360"/>
        <w:rPr>
          <w:b/>
          <w:bCs/>
        </w:rPr>
      </w:pPr>
    </w:p>
    <w:p w14:paraId="3BD6A9C9" w14:textId="328042C0" w:rsidR="00133391" w:rsidRPr="00D80CC8" w:rsidRDefault="00133391" w:rsidP="009541FD">
      <w:pPr>
        <w:ind w:left="360"/>
        <w:jc w:val="center"/>
        <w:rPr>
          <w:rFonts w:eastAsia="Arial Unicode MS"/>
          <w:color w:val="FF0000"/>
          <w:sz w:val="28"/>
          <w:szCs w:val="28"/>
          <w:rPrChange w:id="58" w:author="hasani jaali" w:date="2022-08-01T18:25:00Z">
            <w:rPr>
              <w:rFonts w:eastAsia="Arial Unicode MS"/>
              <w:color w:val="000000" w:themeColor="text1"/>
              <w:sz w:val="28"/>
              <w:szCs w:val="28"/>
            </w:rPr>
          </w:rPrChange>
        </w:rPr>
      </w:pPr>
      <w:r w:rsidRPr="00D80CC8">
        <w:rPr>
          <w:rFonts w:eastAsia="Arial Unicode MS"/>
          <w:b/>
          <w:bCs/>
          <w:color w:val="FF0000"/>
          <w:sz w:val="28"/>
          <w:szCs w:val="28"/>
          <w:rPrChange w:id="59" w:author="hasani jaali" w:date="2022-08-01T18:25:00Z">
            <w:rPr>
              <w:rFonts w:eastAsia="Arial Unicode MS"/>
              <w:b/>
              <w:bCs/>
              <w:color w:val="000000" w:themeColor="text1"/>
              <w:sz w:val="28"/>
              <w:szCs w:val="28"/>
            </w:rPr>
          </w:rPrChange>
        </w:rPr>
        <w:t>Modeling/Analysis</w:t>
      </w:r>
    </w:p>
    <w:p w14:paraId="53DD5E1C" w14:textId="55C5457D" w:rsidR="00133391" w:rsidRDefault="00133391" w:rsidP="00A00835">
      <w:pPr>
        <w:ind w:left="360"/>
        <w:rPr>
          <w:b/>
          <w:bCs/>
        </w:rPr>
      </w:pPr>
    </w:p>
    <w:p w14:paraId="4E0EAA00" w14:textId="7EFABB67" w:rsidR="00B9216C" w:rsidRPr="009541FD" w:rsidRDefault="00EC06C9" w:rsidP="009541FD">
      <w:r w:rsidRPr="009541FD">
        <w:rPr>
          <w:color w:val="4F81BD" w:themeColor="accent1"/>
        </w:rPr>
        <w:t xml:space="preserve"> </w:t>
      </w:r>
    </w:p>
    <w:p w14:paraId="6D719AB2" w14:textId="15FA49EF" w:rsidR="00005F25" w:rsidRDefault="00005F25" w:rsidP="009541FD">
      <w:pPr>
        <w:spacing w:line="480" w:lineRule="auto"/>
        <w:rPr>
          <w:ins w:id="60" w:author="hasani jaali" w:date="2022-08-01T18:32:00Z"/>
          <w:b/>
          <w:bCs/>
          <w:color w:val="0432FF"/>
        </w:rPr>
      </w:pPr>
      <w:r w:rsidRPr="00D80CC8">
        <w:rPr>
          <w:b/>
          <w:bCs/>
          <w:color w:val="0432FF"/>
          <w:rPrChange w:id="61" w:author="hasani jaali" w:date="2022-08-01T18:25:00Z">
            <w:rPr>
              <w:b/>
              <w:bCs/>
            </w:rPr>
          </w:rPrChange>
        </w:rPr>
        <w:t>Text Mining Technique</w:t>
      </w:r>
      <w:r w:rsidR="00E60110" w:rsidRPr="00D80CC8">
        <w:rPr>
          <w:b/>
          <w:bCs/>
          <w:color w:val="0432FF"/>
          <w:rPrChange w:id="62" w:author="hasani jaali" w:date="2022-08-01T18:25:00Z">
            <w:rPr>
              <w:b/>
              <w:bCs/>
            </w:rPr>
          </w:rPrChange>
        </w:rPr>
        <w:t xml:space="preserve"> </w:t>
      </w:r>
    </w:p>
    <w:p w14:paraId="3DF304A8" w14:textId="1958109A" w:rsidR="003E18AC" w:rsidRPr="003E18AC" w:rsidRDefault="003E18AC" w:rsidP="009541FD">
      <w:pPr>
        <w:spacing w:line="480" w:lineRule="auto"/>
        <w:rPr>
          <w:b/>
          <w:bCs/>
          <w:color w:val="000000" w:themeColor="text1"/>
          <w:rPrChange w:id="63" w:author="hasani jaali" w:date="2022-08-01T18:33:00Z">
            <w:rPr>
              <w:b/>
              <w:bCs/>
              <w:color w:val="FF0000"/>
            </w:rPr>
          </w:rPrChange>
        </w:rPr>
      </w:pPr>
      <w:ins w:id="64" w:author="hasani jaali" w:date="2022-08-01T18:32:00Z">
        <w:r w:rsidRPr="003E18AC">
          <w:rPr>
            <w:b/>
            <w:bCs/>
            <w:color w:val="000000" w:themeColor="text1"/>
            <w:highlight w:val="yellow"/>
            <w:rPrChange w:id="65" w:author="hasani jaali" w:date="2022-08-01T18:33:00Z">
              <w:rPr>
                <w:b/>
                <w:bCs/>
                <w:color w:val="0432FF"/>
              </w:rPr>
            </w:rPrChange>
          </w:rPr>
          <w:lastRenderedPageBreak/>
          <w:t>This section</w:t>
        </w:r>
      </w:ins>
      <w:ins w:id="66" w:author="hasani jaali" w:date="2022-08-01T18:33:00Z">
        <w:r w:rsidRPr="003E18AC">
          <w:rPr>
            <w:b/>
            <w:bCs/>
            <w:color w:val="000000" w:themeColor="text1"/>
            <w:highlight w:val="yellow"/>
            <w:rPrChange w:id="67" w:author="hasani jaali" w:date="2022-08-01T18:33:00Z">
              <w:rPr>
                <w:b/>
                <w:bCs/>
                <w:color w:val="0432FF"/>
              </w:rPr>
            </w:rPrChange>
          </w:rPr>
          <w:t xml:space="preserve"> needs to be rewritten and expanded at a high level to introduce the below sections.</w:t>
        </w:r>
        <w:r w:rsidRPr="003E18AC">
          <w:rPr>
            <w:b/>
            <w:bCs/>
            <w:color w:val="000000" w:themeColor="text1"/>
            <w:rPrChange w:id="68" w:author="hasani jaali" w:date="2022-08-01T18:33:00Z">
              <w:rPr>
                <w:b/>
                <w:bCs/>
                <w:color w:val="0432FF"/>
              </w:rPr>
            </w:rPrChange>
          </w:rPr>
          <w:t xml:space="preserve">   </w:t>
        </w:r>
      </w:ins>
    </w:p>
    <w:p w14:paraId="320F3F2D" w14:textId="7F8D3EA3" w:rsidR="00BF33EB" w:rsidRDefault="009A2F67" w:rsidP="009A2F67">
      <w:pPr>
        <w:spacing w:line="480" w:lineRule="auto"/>
        <w:rPr>
          <w:ins w:id="69" w:author="hasani jaali" w:date="2022-08-01T18:25:00Z"/>
        </w:rPr>
      </w:pPr>
      <w:r w:rsidRPr="009541FD">
        <w:t xml:space="preserve"> </w:t>
      </w:r>
      <w:r>
        <w:tab/>
      </w:r>
      <w:r w:rsidRPr="009541FD">
        <w:t xml:space="preserve">The team will continue </w:t>
      </w:r>
      <w:r>
        <w:t xml:space="preserve">with models </w:t>
      </w:r>
      <w:r w:rsidR="00BF33EB">
        <w:t xml:space="preserve">such as 1) Binary Tree 2) Neural Network, and 3) Naïve Baise.  The goal will be to find alternate models with independent variables selected based on text characterization findings.  An example, independent variables based on top 10 frequent words, based on several sentiment analysis results, and select words.   Also, the team will continue with text mining efforts namely 1) Clustering real &amp; fake tweets, and 2) creating a network of terms.  </w:t>
      </w:r>
    </w:p>
    <w:p w14:paraId="39DE6608" w14:textId="038EF394" w:rsidR="007F7C07" w:rsidRDefault="007F7C07" w:rsidP="007F7C07">
      <w:pPr>
        <w:spacing w:after="160" w:line="480" w:lineRule="auto"/>
        <w:rPr>
          <w:ins w:id="70" w:author="hasani jaali" w:date="2022-08-01T18:37:00Z"/>
          <w:b/>
          <w:bCs/>
          <w:color w:val="0432FF"/>
        </w:rPr>
      </w:pPr>
      <w:ins w:id="71" w:author="hasani jaali" w:date="2022-08-01T18:37:00Z">
        <w:r>
          <w:rPr>
            <w:b/>
            <w:bCs/>
            <w:color w:val="0432FF"/>
          </w:rPr>
          <w:t>TDA</w:t>
        </w:r>
      </w:ins>
    </w:p>
    <w:p w14:paraId="5BED0AEF" w14:textId="60D2AA69" w:rsidR="007F7C07" w:rsidRPr="005A56C4" w:rsidRDefault="007F7C07" w:rsidP="007F7C07">
      <w:pPr>
        <w:spacing w:after="160" w:line="480" w:lineRule="auto"/>
        <w:ind w:firstLine="720"/>
        <w:rPr>
          <w:ins w:id="72" w:author="hasani jaali" w:date="2022-08-01T18:37:00Z"/>
          <w:b/>
          <w:bCs/>
          <w:color w:val="000000" w:themeColor="text1"/>
        </w:rPr>
      </w:pPr>
      <w:ins w:id="73" w:author="hasani jaali" w:date="2022-08-01T18:37:00Z">
        <w:r w:rsidRPr="007F7C07">
          <w:rPr>
            <w:b/>
            <w:bCs/>
            <w:color w:val="000000" w:themeColor="text1"/>
            <w:highlight w:val="yellow"/>
            <w:rPrChange w:id="74" w:author="hasani jaali" w:date="2022-08-01T18:38:00Z">
              <w:rPr>
                <w:b/>
                <w:bCs/>
                <w:color w:val="000000" w:themeColor="text1"/>
              </w:rPr>
            </w:rPrChange>
          </w:rPr>
          <w:t>Ada</w:t>
        </w:r>
      </w:ins>
    </w:p>
    <w:p w14:paraId="1E232938" w14:textId="77777777" w:rsidR="007F7C07" w:rsidRDefault="007F7C07" w:rsidP="007F7C07">
      <w:pPr>
        <w:spacing w:after="160" w:line="480" w:lineRule="auto"/>
        <w:rPr>
          <w:ins w:id="75" w:author="hasani jaali" w:date="2022-08-01T18:37:00Z"/>
          <w:b/>
          <w:bCs/>
          <w:color w:val="0432FF"/>
        </w:rPr>
      </w:pPr>
    </w:p>
    <w:p w14:paraId="10915A69" w14:textId="32B3E17E" w:rsidR="007F7C07" w:rsidRDefault="007F7C07" w:rsidP="007F7C07">
      <w:pPr>
        <w:spacing w:after="160" w:line="480" w:lineRule="auto"/>
        <w:rPr>
          <w:ins w:id="76" w:author="hasani jaali" w:date="2022-08-01T18:37:00Z"/>
          <w:b/>
          <w:bCs/>
          <w:color w:val="0432FF"/>
        </w:rPr>
      </w:pPr>
      <w:ins w:id="77" w:author="hasani jaali" w:date="2022-08-01T18:37:00Z">
        <w:r>
          <w:rPr>
            <w:b/>
            <w:bCs/>
            <w:color w:val="0432FF"/>
          </w:rPr>
          <w:t xml:space="preserve">Social Network Text Mining </w:t>
        </w:r>
        <w:r w:rsidRPr="005A56C4">
          <w:rPr>
            <w:b/>
            <w:bCs/>
            <w:color w:val="0432FF"/>
          </w:rPr>
          <w:t xml:space="preserve"> </w:t>
        </w:r>
      </w:ins>
    </w:p>
    <w:p w14:paraId="0229A44E" w14:textId="50024981" w:rsidR="00D80CC8" w:rsidRPr="007F7C07" w:rsidRDefault="007F7C07" w:rsidP="007F7C07">
      <w:pPr>
        <w:spacing w:after="160" w:line="480" w:lineRule="auto"/>
        <w:ind w:firstLine="720"/>
        <w:rPr>
          <w:ins w:id="78" w:author="hasani jaali" w:date="2022-08-01T18:26:00Z"/>
          <w:b/>
          <w:bCs/>
          <w:color w:val="000000" w:themeColor="text1"/>
          <w:rPrChange w:id="79" w:author="hasani jaali" w:date="2022-08-01T18:37:00Z">
            <w:rPr>
              <w:ins w:id="80" w:author="hasani jaali" w:date="2022-08-01T18:26:00Z"/>
              <w:b/>
              <w:bCs/>
              <w:color w:val="0432FF"/>
            </w:rPr>
          </w:rPrChange>
        </w:rPr>
        <w:pPrChange w:id="81" w:author="hasani jaali" w:date="2022-08-01T18:37:00Z">
          <w:pPr>
            <w:spacing w:line="480" w:lineRule="auto"/>
          </w:pPr>
        </w:pPrChange>
      </w:pPr>
      <w:ins w:id="82" w:author="hasani jaali" w:date="2022-08-01T18:37:00Z">
        <w:r w:rsidRPr="005A56C4">
          <w:rPr>
            <w:b/>
            <w:bCs/>
            <w:color w:val="000000" w:themeColor="text1"/>
            <w:highlight w:val="yellow"/>
          </w:rPr>
          <w:t>Hasani</w:t>
        </w:r>
        <w:r w:rsidRPr="005A56C4">
          <w:rPr>
            <w:b/>
            <w:bCs/>
            <w:color w:val="000000" w:themeColor="text1"/>
          </w:rPr>
          <w:t xml:space="preserve"> </w:t>
        </w:r>
      </w:ins>
    </w:p>
    <w:p w14:paraId="2ED82EF0" w14:textId="2EB50465" w:rsidR="00D80CC8" w:rsidRDefault="00D80CC8" w:rsidP="009A2F67">
      <w:pPr>
        <w:spacing w:line="480" w:lineRule="auto"/>
        <w:rPr>
          <w:ins w:id="83" w:author="hasani jaali" w:date="2022-08-01T18:26:00Z"/>
          <w:b/>
          <w:bCs/>
          <w:color w:val="0432FF"/>
        </w:rPr>
      </w:pPr>
      <w:ins w:id="84" w:author="hasani jaali" w:date="2022-08-01T18:26:00Z">
        <w:r>
          <w:rPr>
            <w:b/>
            <w:bCs/>
            <w:color w:val="0432FF"/>
          </w:rPr>
          <w:t xml:space="preserve">Tree </w:t>
        </w:r>
      </w:ins>
    </w:p>
    <w:p w14:paraId="717650AF" w14:textId="26F59D63" w:rsidR="00D80CC8" w:rsidRPr="00D80CC8" w:rsidRDefault="00D80CC8" w:rsidP="009A2F67">
      <w:pPr>
        <w:spacing w:line="480" w:lineRule="auto"/>
        <w:rPr>
          <w:ins w:id="85" w:author="hasani jaali" w:date="2022-08-01T18:26:00Z"/>
          <w:b/>
          <w:bCs/>
          <w:color w:val="000000" w:themeColor="text1"/>
          <w:rPrChange w:id="86" w:author="hasani jaali" w:date="2022-08-01T18:26:00Z">
            <w:rPr>
              <w:ins w:id="87" w:author="hasani jaali" w:date="2022-08-01T18:26:00Z"/>
              <w:b/>
              <w:bCs/>
              <w:color w:val="0432FF"/>
            </w:rPr>
          </w:rPrChange>
        </w:rPr>
      </w:pPr>
      <w:ins w:id="88" w:author="hasani jaali" w:date="2022-08-01T18:26:00Z">
        <w:r w:rsidRPr="00D80CC8">
          <w:rPr>
            <w:b/>
            <w:bCs/>
            <w:color w:val="000000" w:themeColor="text1"/>
            <w:highlight w:val="yellow"/>
            <w:rPrChange w:id="89" w:author="hasani jaali" w:date="2022-08-01T18:26:00Z">
              <w:rPr>
                <w:b/>
                <w:bCs/>
                <w:color w:val="0432FF"/>
              </w:rPr>
            </w:rPrChange>
          </w:rPr>
          <w:t xml:space="preserve">Ada </w:t>
        </w:r>
        <w:proofErr w:type="gramStart"/>
        <w:r w:rsidRPr="00D80CC8">
          <w:rPr>
            <w:b/>
            <w:bCs/>
            <w:color w:val="000000" w:themeColor="text1"/>
            <w:highlight w:val="yellow"/>
            <w:rPrChange w:id="90" w:author="hasani jaali" w:date="2022-08-01T18:26:00Z">
              <w:rPr>
                <w:b/>
                <w:bCs/>
                <w:color w:val="0432FF"/>
              </w:rPr>
            </w:rPrChange>
          </w:rPr>
          <w:t>place</w:t>
        </w:r>
        <w:proofErr w:type="gramEnd"/>
        <w:r w:rsidRPr="00D80CC8">
          <w:rPr>
            <w:b/>
            <w:bCs/>
            <w:color w:val="000000" w:themeColor="text1"/>
            <w:highlight w:val="yellow"/>
            <w:rPrChange w:id="91" w:author="hasani jaali" w:date="2022-08-01T18:26:00Z">
              <w:rPr>
                <w:b/>
                <w:bCs/>
                <w:color w:val="0432FF"/>
              </w:rPr>
            </w:rPrChange>
          </w:rPr>
          <w:t xml:space="preserve"> your stuff here</w:t>
        </w:r>
        <w:r w:rsidRPr="00D80CC8">
          <w:rPr>
            <w:b/>
            <w:bCs/>
            <w:color w:val="000000" w:themeColor="text1"/>
            <w:rPrChange w:id="92" w:author="hasani jaali" w:date="2022-08-01T18:26:00Z">
              <w:rPr>
                <w:b/>
                <w:bCs/>
                <w:color w:val="0432FF"/>
              </w:rPr>
            </w:rPrChange>
          </w:rPr>
          <w:t xml:space="preserve"> </w:t>
        </w:r>
      </w:ins>
    </w:p>
    <w:p w14:paraId="6AEB916B" w14:textId="3D242625" w:rsidR="00D80CC8" w:rsidRPr="00D80CC8" w:rsidRDefault="00D80CC8" w:rsidP="009A2F67">
      <w:pPr>
        <w:spacing w:line="480" w:lineRule="auto"/>
        <w:rPr>
          <w:ins w:id="93" w:author="hasani jaali" w:date="2022-08-01T18:25:00Z"/>
          <w:b/>
          <w:bCs/>
          <w:color w:val="0432FF"/>
          <w:rPrChange w:id="94" w:author="hasani jaali" w:date="2022-08-01T18:25:00Z">
            <w:rPr>
              <w:ins w:id="95" w:author="hasani jaali" w:date="2022-08-01T18:25:00Z"/>
              <w:b/>
              <w:bCs/>
              <w:color w:val="000000" w:themeColor="text1"/>
            </w:rPr>
          </w:rPrChange>
        </w:rPr>
      </w:pPr>
      <w:ins w:id="96" w:author="hasani jaali" w:date="2022-08-01T18:25:00Z">
        <w:r w:rsidRPr="00D80CC8">
          <w:rPr>
            <w:b/>
            <w:bCs/>
            <w:color w:val="0432FF"/>
            <w:rPrChange w:id="97" w:author="hasani jaali" w:date="2022-08-01T18:25:00Z">
              <w:rPr/>
            </w:rPrChange>
          </w:rPr>
          <w:t>Cluster</w:t>
        </w:r>
      </w:ins>
    </w:p>
    <w:p w14:paraId="11E551A9" w14:textId="2C10FD5F" w:rsidR="00D80CC8" w:rsidRDefault="00D80CC8" w:rsidP="009A2F67">
      <w:pPr>
        <w:spacing w:line="480" w:lineRule="auto"/>
        <w:rPr>
          <w:ins w:id="98" w:author="hasani jaali" w:date="2022-08-01T18:26:00Z"/>
          <w:b/>
          <w:bCs/>
          <w:color w:val="000000" w:themeColor="text1"/>
        </w:rPr>
      </w:pPr>
      <w:ins w:id="99" w:author="hasani jaali" w:date="2022-08-01T18:25:00Z">
        <w:r>
          <w:rPr>
            <w:b/>
            <w:bCs/>
            <w:color w:val="000000" w:themeColor="text1"/>
          </w:rPr>
          <w:t xml:space="preserve">   </w:t>
        </w:r>
        <w:r w:rsidRPr="00D80CC8">
          <w:rPr>
            <w:b/>
            <w:bCs/>
            <w:color w:val="000000" w:themeColor="text1"/>
            <w:highlight w:val="yellow"/>
            <w:rPrChange w:id="100" w:author="hasani jaali" w:date="2022-08-01T18:26:00Z">
              <w:rPr>
                <w:b/>
                <w:bCs/>
                <w:color w:val="000000" w:themeColor="text1"/>
              </w:rPr>
            </w:rPrChange>
          </w:rPr>
          <w:t>John place your st</w:t>
        </w:r>
      </w:ins>
      <w:ins w:id="101" w:author="hasani jaali" w:date="2022-08-01T18:26:00Z">
        <w:r w:rsidRPr="00D80CC8">
          <w:rPr>
            <w:b/>
            <w:bCs/>
            <w:color w:val="000000" w:themeColor="text1"/>
            <w:highlight w:val="yellow"/>
            <w:rPrChange w:id="102" w:author="hasani jaali" w:date="2022-08-01T18:26:00Z">
              <w:rPr>
                <w:b/>
                <w:bCs/>
                <w:color w:val="000000" w:themeColor="text1"/>
              </w:rPr>
            </w:rPrChange>
          </w:rPr>
          <w:t>uff here.</w:t>
        </w:r>
      </w:ins>
    </w:p>
    <w:p w14:paraId="40E27952" w14:textId="1CA00DA2" w:rsidR="00D80CC8" w:rsidRDefault="00D80CC8" w:rsidP="00D80CC8">
      <w:pPr>
        <w:spacing w:line="480" w:lineRule="auto"/>
        <w:rPr>
          <w:ins w:id="103" w:author="hasani jaali" w:date="2022-08-01T18:27:00Z"/>
          <w:b/>
          <w:bCs/>
          <w:color w:val="0432FF"/>
        </w:rPr>
      </w:pPr>
      <w:ins w:id="104" w:author="hasani jaali" w:date="2022-08-01T18:27:00Z">
        <w:r>
          <w:rPr>
            <w:b/>
            <w:bCs/>
            <w:color w:val="0432FF"/>
          </w:rPr>
          <w:t>N</w:t>
        </w:r>
      </w:ins>
      <w:ins w:id="105" w:author="hasani jaali" w:date="2022-08-01T18:26:00Z">
        <w:r>
          <w:rPr>
            <w:b/>
            <w:bCs/>
            <w:color w:val="0432FF"/>
          </w:rPr>
          <w:t xml:space="preserve">aive </w:t>
        </w:r>
        <w:proofErr w:type="spellStart"/>
        <w:r>
          <w:rPr>
            <w:b/>
            <w:bCs/>
            <w:color w:val="0432FF"/>
          </w:rPr>
          <w:t>Bais</w:t>
        </w:r>
        <w:proofErr w:type="spellEnd"/>
        <w:r>
          <w:rPr>
            <w:b/>
            <w:bCs/>
            <w:color w:val="0432FF"/>
          </w:rPr>
          <w:t xml:space="preserve"> </w:t>
        </w:r>
      </w:ins>
    </w:p>
    <w:p w14:paraId="4337B1D4" w14:textId="69C2A9E0" w:rsidR="00D80CC8" w:rsidRPr="00D80CC8" w:rsidRDefault="00D80CC8" w:rsidP="00D80CC8">
      <w:pPr>
        <w:spacing w:line="480" w:lineRule="auto"/>
        <w:rPr>
          <w:ins w:id="106" w:author="hasani jaali" w:date="2022-08-01T18:26:00Z"/>
          <w:b/>
          <w:bCs/>
          <w:color w:val="000000" w:themeColor="text1"/>
          <w:rPrChange w:id="107" w:author="hasani jaali" w:date="2022-08-01T18:27:00Z">
            <w:rPr>
              <w:ins w:id="108" w:author="hasani jaali" w:date="2022-08-01T18:26:00Z"/>
              <w:b/>
              <w:bCs/>
              <w:color w:val="0432FF"/>
            </w:rPr>
          </w:rPrChange>
        </w:rPr>
      </w:pPr>
      <w:ins w:id="109" w:author="hasani jaali" w:date="2022-08-01T18:27:00Z">
        <w:r w:rsidRPr="00D80CC8">
          <w:rPr>
            <w:b/>
            <w:bCs/>
            <w:color w:val="000000" w:themeColor="text1"/>
            <w:rPrChange w:id="110" w:author="hasani jaali" w:date="2022-08-01T18:27:00Z">
              <w:rPr>
                <w:b/>
                <w:bCs/>
                <w:color w:val="0432FF"/>
              </w:rPr>
            </w:rPrChange>
          </w:rPr>
          <w:t xml:space="preserve"> </w:t>
        </w:r>
        <w:r w:rsidRPr="00D80CC8">
          <w:rPr>
            <w:b/>
            <w:bCs/>
            <w:color w:val="000000" w:themeColor="text1"/>
            <w:highlight w:val="yellow"/>
            <w:rPrChange w:id="111" w:author="hasani jaali" w:date="2022-08-01T18:27:00Z">
              <w:rPr>
                <w:b/>
                <w:bCs/>
                <w:color w:val="0432FF"/>
              </w:rPr>
            </w:rPrChange>
          </w:rPr>
          <w:t>Chukuma place your stuff here</w:t>
        </w:r>
        <w:r w:rsidRPr="00D80CC8">
          <w:rPr>
            <w:b/>
            <w:bCs/>
            <w:color w:val="000000" w:themeColor="text1"/>
            <w:rPrChange w:id="112" w:author="hasani jaali" w:date="2022-08-01T18:27:00Z">
              <w:rPr>
                <w:b/>
                <w:bCs/>
                <w:color w:val="0432FF"/>
              </w:rPr>
            </w:rPrChange>
          </w:rPr>
          <w:t xml:space="preserve"> </w:t>
        </w:r>
      </w:ins>
    </w:p>
    <w:p w14:paraId="2A5C9942" w14:textId="43AF0D7E" w:rsidR="003E18AC" w:rsidRPr="003E18AC" w:rsidRDefault="003E18AC" w:rsidP="003E18AC">
      <w:pPr>
        <w:ind w:left="360"/>
        <w:jc w:val="center"/>
        <w:rPr>
          <w:ins w:id="113" w:author="hasani jaali" w:date="2022-08-01T18:30:00Z"/>
          <w:rFonts w:eastAsia="Arial Unicode MS"/>
          <w:b/>
          <w:bCs/>
          <w:color w:val="FF0000"/>
          <w:rPrChange w:id="114" w:author="hasani jaali" w:date="2022-08-01T18:31:00Z">
            <w:rPr>
              <w:ins w:id="115" w:author="hasani jaali" w:date="2022-08-01T18:30:00Z"/>
              <w:rFonts w:eastAsia="Arial Unicode MS"/>
              <w:b/>
              <w:bCs/>
              <w:color w:val="FF0000"/>
              <w:sz w:val="28"/>
              <w:szCs w:val="28"/>
            </w:rPr>
          </w:rPrChange>
        </w:rPr>
      </w:pPr>
      <w:ins w:id="116" w:author="hasani jaali" w:date="2022-08-01T18:30:00Z">
        <w:r w:rsidRPr="003E18AC">
          <w:rPr>
            <w:rFonts w:eastAsia="Arial Unicode MS"/>
            <w:b/>
            <w:bCs/>
            <w:color w:val="FF0000"/>
            <w:rPrChange w:id="117" w:author="hasani jaali" w:date="2022-08-01T18:31:00Z">
              <w:rPr>
                <w:rFonts w:eastAsia="Arial Unicode MS"/>
                <w:b/>
                <w:bCs/>
                <w:color w:val="FF0000"/>
                <w:sz w:val="28"/>
                <w:szCs w:val="28"/>
              </w:rPr>
            </w:rPrChange>
          </w:rPr>
          <w:t>Results</w:t>
        </w:r>
      </w:ins>
    </w:p>
    <w:p w14:paraId="2DA569AD" w14:textId="0BAA6E81" w:rsidR="003E18AC" w:rsidRPr="003E18AC" w:rsidRDefault="003E18AC" w:rsidP="003E18AC">
      <w:pPr>
        <w:ind w:left="360"/>
        <w:jc w:val="center"/>
        <w:rPr>
          <w:ins w:id="118" w:author="hasani jaali" w:date="2022-08-01T18:30:00Z"/>
          <w:rFonts w:eastAsia="Arial Unicode MS"/>
          <w:color w:val="FF0000"/>
          <w:sz w:val="28"/>
          <w:szCs w:val="28"/>
          <w:rPrChange w:id="119" w:author="hasani jaali" w:date="2022-08-01T18:32:00Z">
            <w:rPr>
              <w:ins w:id="120" w:author="hasani jaali" w:date="2022-08-01T18:30:00Z"/>
              <w:rFonts w:eastAsia="Arial Unicode MS"/>
              <w:b/>
              <w:bCs/>
              <w:color w:val="FF0000"/>
              <w:sz w:val="28"/>
              <w:szCs w:val="28"/>
            </w:rPr>
          </w:rPrChange>
        </w:rPr>
      </w:pPr>
    </w:p>
    <w:p w14:paraId="0622394E" w14:textId="4DC5520C" w:rsidR="003E18AC" w:rsidRPr="003E18AC" w:rsidRDefault="003E18AC" w:rsidP="003E18AC">
      <w:pPr>
        <w:ind w:left="360"/>
        <w:jc w:val="center"/>
        <w:rPr>
          <w:ins w:id="121" w:author="hasani jaali" w:date="2022-08-01T18:31:00Z"/>
          <w:rFonts w:eastAsia="Arial Unicode MS"/>
          <w:color w:val="000000" w:themeColor="text1"/>
          <w:sz w:val="28"/>
          <w:szCs w:val="28"/>
          <w:rPrChange w:id="122" w:author="hasani jaali" w:date="2022-08-01T18:32:00Z">
            <w:rPr>
              <w:ins w:id="123" w:author="hasani jaali" w:date="2022-08-01T18:31:00Z"/>
              <w:b/>
              <w:bCs/>
              <w:color w:val="000000" w:themeColor="text1"/>
            </w:rPr>
          </w:rPrChange>
        </w:rPr>
        <w:pPrChange w:id="124" w:author="hasani jaali" w:date="2022-08-01T18:32:00Z">
          <w:pPr>
            <w:spacing w:line="480" w:lineRule="auto"/>
          </w:pPr>
        </w:pPrChange>
      </w:pPr>
      <w:ins w:id="125" w:author="hasani jaali" w:date="2022-08-01T18:30:00Z">
        <w:r w:rsidRPr="003E18AC">
          <w:rPr>
            <w:rFonts w:eastAsia="Arial Unicode MS"/>
            <w:color w:val="000000" w:themeColor="text1"/>
            <w:sz w:val="28"/>
            <w:szCs w:val="28"/>
            <w:highlight w:val="yellow"/>
            <w:rPrChange w:id="126" w:author="hasani jaali" w:date="2022-08-01T18:32:00Z">
              <w:rPr>
                <w:rFonts w:eastAsia="Arial Unicode MS"/>
                <w:b/>
                <w:bCs/>
                <w:color w:val="FF0000"/>
                <w:sz w:val="28"/>
                <w:szCs w:val="28"/>
              </w:rPr>
            </w:rPrChange>
          </w:rPr>
          <w:lastRenderedPageBreak/>
          <w:t xml:space="preserve">Summary of what we have </w:t>
        </w:r>
      </w:ins>
      <w:ins w:id="127" w:author="hasani jaali" w:date="2022-08-01T18:31:00Z">
        <w:r w:rsidRPr="003E18AC">
          <w:rPr>
            <w:rFonts w:eastAsia="Arial Unicode MS"/>
            <w:color w:val="000000" w:themeColor="text1"/>
            <w:sz w:val="28"/>
            <w:szCs w:val="28"/>
            <w:highlight w:val="yellow"/>
            <w:rPrChange w:id="128" w:author="hasani jaali" w:date="2022-08-01T18:32:00Z">
              <w:rPr>
                <w:rFonts w:eastAsia="Arial Unicode MS"/>
                <w:b/>
                <w:bCs/>
                <w:color w:val="FF0000"/>
                <w:sz w:val="28"/>
                <w:szCs w:val="28"/>
              </w:rPr>
            </w:rPrChange>
          </w:rPr>
          <w:t>learned – will be written after we compile the rest of the document.</w:t>
        </w:r>
        <w:r w:rsidRPr="003E18AC">
          <w:rPr>
            <w:rFonts w:eastAsia="Arial Unicode MS"/>
            <w:color w:val="000000" w:themeColor="text1"/>
            <w:sz w:val="28"/>
            <w:szCs w:val="28"/>
            <w:rPrChange w:id="129" w:author="hasani jaali" w:date="2022-08-01T18:32:00Z">
              <w:rPr>
                <w:rFonts w:eastAsia="Arial Unicode MS"/>
                <w:b/>
                <w:bCs/>
                <w:color w:val="FF0000"/>
                <w:sz w:val="28"/>
                <w:szCs w:val="28"/>
              </w:rPr>
            </w:rPrChange>
          </w:rPr>
          <w:t xml:space="preserve">   </w:t>
        </w:r>
      </w:ins>
    </w:p>
    <w:p w14:paraId="4A9F2860" w14:textId="56DCD8F2" w:rsidR="003E18AC" w:rsidRDefault="003E18AC" w:rsidP="009A2F67">
      <w:pPr>
        <w:spacing w:line="480" w:lineRule="auto"/>
        <w:rPr>
          <w:ins w:id="130" w:author="hasani jaali" w:date="2022-08-01T18:31:00Z"/>
          <w:b/>
          <w:bCs/>
          <w:color w:val="000000" w:themeColor="text1"/>
        </w:rPr>
      </w:pPr>
    </w:p>
    <w:p w14:paraId="04C6367F" w14:textId="395B894D" w:rsidR="003E18AC" w:rsidRDefault="003E18AC" w:rsidP="003E18AC">
      <w:pPr>
        <w:ind w:left="360"/>
        <w:jc w:val="center"/>
        <w:rPr>
          <w:ins w:id="131" w:author="hasani jaali" w:date="2022-08-01T18:32:00Z"/>
          <w:rFonts w:eastAsia="Arial Unicode MS"/>
          <w:b/>
          <w:bCs/>
          <w:color w:val="FF0000"/>
        </w:rPr>
      </w:pPr>
      <w:ins w:id="132" w:author="hasani jaali" w:date="2022-08-01T18:31:00Z">
        <w:r>
          <w:rPr>
            <w:rFonts w:eastAsia="Arial Unicode MS"/>
            <w:b/>
            <w:bCs/>
            <w:color w:val="FF0000"/>
          </w:rPr>
          <w:t>Conclusion</w:t>
        </w:r>
      </w:ins>
    </w:p>
    <w:p w14:paraId="07AF267E" w14:textId="6564693E" w:rsidR="003E18AC" w:rsidRDefault="003E18AC" w:rsidP="003E18AC">
      <w:pPr>
        <w:ind w:left="360"/>
        <w:jc w:val="center"/>
        <w:rPr>
          <w:ins w:id="133" w:author="hasani jaali" w:date="2022-08-01T18:32:00Z"/>
          <w:rFonts w:eastAsia="Arial Unicode MS"/>
          <w:b/>
          <w:bCs/>
          <w:color w:val="FF0000"/>
        </w:rPr>
      </w:pPr>
    </w:p>
    <w:p w14:paraId="58265593" w14:textId="10FBB8F2" w:rsidR="003E18AC" w:rsidRPr="005A56C4" w:rsidRDefault="003E18AC" w:rsidP="003E18AC">
      <w:pPr>
        <w:ind w:left="360"/>
        <w:jc w:val="center"/>
        <w:rPr>
          <w:ins w:id="134" w:author="hasani jaali" w:date="2022-08-01T18:31:00Z"/>
          <w:rFonts w:eastAsia="Arial Unicode MS"/>
          <w:b/>
          <w:bCs/>
          <w:color w:val="FF0000"/>
        </w:rPr>
      </w:pPr>
    </w:p>
    <w:p w14:paraId="717B8F3B" w14:textId="77777777" w:rsidR="003E18AC" w:rsidRPr="00D80CC8" w:rsidRDefault="003E18AC" w:rsidP="009A2F67">
      <w:pPr>
        <w:spacing w:line="480" w:lineRule="auto"/>
        <w:rPr>
          <w:b/>
          <w:bCs/>
          <w:color w:val="000000" w:themeColor="text1"/>
          <w:rPrChange w:id="135" w:author="hasani jaali" w:date="2022-08-01T18:25:00Z">
            <w:rPr/>
          </w:rPrChange>
        </w:rPr>
      </w:pPr>
    </w:p>
    <w:p w14:paraId="568EDFF6" w14:textId="77777777" w:rsidR="00A00835" w:rsidRPr="006B60D2" w:rsidRDefault="00A00835" w:rsidP="00A00835">
      <w:pPr>
        <w:pStyle w:val="ListParagraph"/>
        <w:ind w:left="360"/>
      </w:pPr>
    </w:p>
    <w:p w14:paraId="2C12ACAC" w14:textId="596E0EF3" w:rsidR="00985D0C" w:rsidRDefault="00985D0C" w:rsidP="00985D0C">
      <w:pPr>
        <w:pStyle w:val="ListParagraph"/>
        <w:spacing w:line="480" w:lineRule="auto"/>
        <w:ind w:left="360"/>
        <w:jc w:val="center"/>
        <w:rPr>
          <w:ins w:id="136" w:author="hasani jaali" w:date="2022-08-01T18:27:00Z"/>
          <w:b/>
          <w:bCs/>
          <w:color w:val="FF0000"/>
        </w:rPr>
      </w:pPr>
      <w:r w:rsidRPr="00D80CC8">
        <w:rPr>
          <w:b/>
          <w:bCs/>
          <w:color w:val="FF0000"/>
          <w:rPrChange w:id="137" w:author="hasani jaali" w:date="2022-08-01T18:27:00Z">
            <w:rPr>
              <w:b/>
              <w:bCs/>
            </w:rPr>
          </w:rPrChange>
        </w:rPr>
        <w:t>Reference</w:t>
      </w:r>
      <w:r w:rsidR="006B60D2" w:rsidRPr="00D80CC8">
        <w:rPr>
          <w:b/>
          <w:bCs/>
          <w:color w:val="FF0000"/>
          <w:rPrChange w:id="138" w:author="hasani jaali" w:date="2022-08-01T18:27:00Z">
            <w:rPr>
              <w:b/>
              <w:bCs/>
            </w:rPr>
          </w:rPrChange>
        </w:rPr>
        <w:t>s</w:t>
      </w:r>
    </w:p>
    <w:p w14:paraId="6E406461" w14:textId="71A0DFD2" w:rsidR="00D80CC8" w:rsidRDefault="00D80CC8" w:rsidP="00985D0C">
      <w:pPr>
        <w:pStyle w:val="ListParagraph"/>
        <w:spacing w:line="480" w:lineRule="auto"/>
        <w:ind w:left="360"/>
        <w:jc w:val="center"/>
        <w:rPr>
          <w:ins w:id="139" w:author="hasani jaali" w:date="2022-08-01T18:27:00Z"/>
          <w:b/>
          <w:bCs/>
          <w:color w:val="FF0000"/>
        </w:rPr>
      </w:pPr>
    </w:p>
    <w:p w14:paraId="43B77E57" w14:textId="71769D9A" w:rsidR="00D80CC8" w:rsidRDefault="00D80CC8" w:rsidP="00985D0C">
      <w:pPr>
        <w:pStyle w:val="ListParagraph"/>
        <w:spacing w:line="480" w:lineRule="auto"/>
        <w:ind w:left="360"/>
        <w:jc w:val="center"/>
        <w:rPr>
          <w:ins w:id="140" w:author="hasani jaali" w:date="2022-08-01T18:27:00Z"/>
          <w:b/>
          <w:bCs/>
          <w:color w:val="FF0000"/>
        </w:rPr>
      </w:pPr>
    </w:p>
    <w:p w14:paraId="6E892084" w14:textId="65F8002A" w:rsidR="00D80CC8" w:rsidRPr="00D80CC8" w:rsidRDefault="00D80CC8" w:rsidP="00D80CC8">
      <w:pPr>
        <w:pStyle w:val="ListParagraph"/>
        <w:spacing w:line="480" w:lineRule="auto"/>
        <w:ind w:left="0"/>
        <w:rPr>
          <w:b/>
          <w:bCs/>
          <w:color w:val="000000" w:themeColor="text1"/>
          <w:rPrChange w:id="141" w:author="hasani jaali" w:date="2022-08-01T18:28:00Z">
            <w:rPr>
              <w:b/>
              <w:bCs/>
            </w:rPr>
          </w:rPrChange>
        </w:rPr>
        <w:pPrChange w:id="142" w:author="hasani jaali" w:date="2022-08-01T18:27:00Z">
          <w:pPr>
            <w:pStyle w:val="ListParagraph"/>
            <w:spacing w:line="480" w:lineRule="auto"/>
            <w:ind w:left="360"/>
            <w:jc w:val="center"/>
          </w:pPr>
        </w:pPrChange>
      </w:pPr>
      <w:ins w:id="143" w:author="hasani jaali" w:date="2022-08-01T18:27:00Z">
        <w:r w:rsidRPr="00D80CC8">
          <w:rPr>
            <w:b/>
            <w:bCs/>
            <w:color w:val="FF0000"/>
            <w:highlight w:val="yellow"/>
            <w:rPrChange w:id="144" w:author="hasani jaali" w:date="2022-08-01T18:28:00Z">
              <w:rPr>
                <w:b/>
                <w:bCs/>
                <w:color w:val="FF0000"/>
              </w:rPr>
            </w:rPrChange>
          </w:rPr>
          <w:t xml:space="preserve">Example </w:t>
        </w:r>
        <w:r w:rsidRPr="00D80CC8">
          <w:rPr>
            <w:b/>
            <w:bCs/>
            <w:color w:val="000000" w:themeColor="text1"/>
            <w:highlight w:val="yellow"/>
            <w:rPrChange w:id="145" w:author="hasani jaali" w:date="2022-08-01T18:28:00Z">
              <w:rPr>
                <w:b/>
                <w:bCs/>
                <w:color w:val="FF0000"/>
              </w:rPr>
            </w:rPrChange>
          </w:rPr>
          <w:t>Refere</w:t>
        </w:r>
      </w:ins>
      <w:ins w:id="146" w:author="hasani jaali" w:date="2022-08-01T18:28:00Z">
        <w:r w:rsidRPr="00D80CC8">
          <w:rPr>
            <w:b/>
            <w:bCs/>
            <w:color w:val="000000" w:themeColor="text1"/>
            <w:highlight w:val="yellow"/>
            <w:rPrChange w:id="147" w:author="hasani jaali" w:date="2022-08-01T18:28:00Z">
              <w:rPr>
                <w:b/>
                <w:bCs/>
                <w:color w:val="FF0000"/>
              </w:rPr>
            </w:rPrChange>
          </w:rPr>
          <w:t>nce style -------------------------------------------------------</w:t>
        </w:r>
      </w:ins>
    </w:p>
    <w:p w14:paraId="74D0CBCA" w14:textId="0913A2BA" w:rsidR="006B60D2" w:rsidRDefault="006B60D2" w:rsidP="0584DDC1">
      <w:pPr>
        <w:shd w:val="clear" w:color="auto" w:fill="FFFFFF" w:themeFill="background1"/>
        <w:spacing w:before="100" w:beforeAutospacing="1" w:after="100" w:afterAutospacing="1" w:line="480" w:lineRule="auto"/>
        <w:outlineLvl w:val="0"/>
        <w:rPr>
          <w:i/>
          <w:iCs/>
          <w:color w:val="000000"/>
          <w:kern w:val="36"/>
        </w:rPr>
      </w:pPr>
      <w:r>
        <w:t xml:space="preserve">Center for Disease Control, 2021. </w:t>
      </w:r>
      <w:r w:rsidRPr="0584DDC1">
        <w:rPr>
          <w:i/>
          <w:iCs/>
          <w:color w:val="000000"/>
          <w:kern w:val="36"/>
        </w:rPr>
        <w:t xml:space="preserve">Rapid Increase in Ivermectin Prescriptions and Reports of Severe Illness Associated with Use of Products Containing Ivermectin to Prevent or Treat </w:t>
      </w:r>
    </w:p>
    <w:p w14:paraId="5156791C" w14:textId="75F12DA0" w:rsidR="006B60D2" w:rsidRDefault="006B60D2" w:rsidP="006B60D2">
      <w:pPr>
        <w:shd w:val="clear" w:color="auto" w:fill="FFFFFF"/>
        <w:spacing w:before="100" w:beforeAutospacing="1" w:after="100" w:afterAutospacing="1" w:line="480" w:lineRule="auto"/>
        <w:ind w:firstLine="720"/>
        <w:outlineLvl w:val="0"/>
      </w:pPr>
      <w:r w:rsidRPr="006B60D2">
        <w:t>https://emergency.cdc.gov/han/2021/han00449.asp</w:t>
      </w:r>
    </w:p>
    <w:p w14:paraId="33FF2617" w14:textId="513BC708" w:rsidR="00985D0C" w:rsidRPr="006B60D2" w:rsidRDefault="006B60D2" w:rsidP="006B60D2">
      <w:pPr>
        <w:pStyle w:val="ListParagraph"/>
        <w:spacing w:line="480" w:lineRule="auto"/>
        <w:ind w:left="0"/>
        <w:rPr>
          <w:color w:val="000000"/>
        </w:rPr>
      </w:pPr>
      <w:r w:rsidRPr="006B60D2">
        <w:t>Kaggle</w:t>
      </w:r>
      <w:r w:rsidR="00985D0C" w:rsidRPr="006B60D2">
        <w:t xml:space="preserve">, 2020. </w:t>
      </w:r>
      <w:r w:rsidR="00985D0C" w:rsidRPr="00985D0C">
        <w:rPr>
          <w:color w:val="000000"/>
        </w:rPr>
        <w:t>COVID19 Fake News Dataset NLP</w:t>
      </w:r>
    </w:p>
    <w:p w14:paraId="66DA0779" w14:textId="40705BB8" w:rsidR="00985D0C" w:rsidRPr="006B60D2" w:rsidRDefault="00985D0C" w:rsidP="006B60D2">
      <w:pPr>
        <w:pStyle w:val="ListParagraph"/>
        <w:spacing w:line="480" w:lineRule="auto"/>
        <w:ind w:left="270" w:hanging="270"/>
      </w:pPr>
      <w:r w:rsidRPr="006B60D2">
        <w:rPr>
          <w:color w:val="000000"/>
        </w:rPr>
        <w:tab/>
      </w:r>
      <w:r w:rsidR="006B60D2">
        <w:rPr>
          <w:color w:val="000000"/>
        </w:rPr>
        <w:tab/>
      </w:r>
      <w:r w:rsidRPr="006B60D2">
        <w:rPr>
          <w:color w:val="000000"/>
        </w:rPr>
        <w:t>https://www.kaggle.com/datasets/elvinagammed/covid19-fake-news-dataset-nlp</w:t>
      </w:r>
      <w:r w:rsidRPr="006B60D2">
        <w:t xml:space="preserve"> </w:t>
      </w:r>
    </w:p>
    <w:p w14:paraId="2E8DCB42" w14:textId="199D4892" w:rsidR="006B60D2" w:rsidRDefault="006B60D2">
      <w:pPr>
        <w:pStyle w:val="ListParagraph"/>
        <w:spacing w:line="480" w:lineRule="auto"/>
        <w:ind w:left="630" w:hanging="270"/>
      </w:pPr>
    </w:p>
    <w:p w14:paraId="6BE9EFF7" w14:textId="26F4AB48" w:rsidR="00995F34" w:rsidRDefault="00995F34">
      <w:pPr>
        <w:pStyle w:val="ListParagraph"/>
        <w:spacing w:line="480" w:lineRule="auto"/>
        <w:ind w:left="630" w:hanging="270"/>
      </w:pPr>
    </w:p>
    <w:p w14:paraId="135BBB21" w14:textId="1BE0F266" w:rsidR="00995F34" w:rsidRPr="006B60D2" w:rsidRDefault="00995F34">
      <w:pPr>
        <w:pStyle w:val="ListParagraph"/>
        <w:spacing w:line="480" w:lineRule="auto"/>
        <w:ind w:left="630" w:hanging="270"/>
      </w:pPr>
    </w:p>
    <w:sectPr w:rsidR="00995F34" w:rsidRPr="006B60D2" w:rsidSect="00537F03">
      <w:headerReference w:type="default" r:id="rId12"/>
      <w:footerReference w:type="even" r:id="rId13"/>
      <w:footerReference w:type="default" r:id="rId14"/>
      <w:pgSz w:w="12240" w:h="15840"/>
      <w:pgMar w:top="1440" w:right="1440" w:bottom="1440" w:left="1440" w:header="144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0475A" w14:textId="77777777" w:rsidR="00EF0702" w:rsidRDefault="00EF0702" w:rsidP="005600CE">
      <w:r>
        <w:separator/>
      </w:r>
    </w:p>
  </w:endnote>
  <w:endnote w:type="continuationSeparator" w:id="0">
    <w:p w14:paraId="3011E580" w14:textId="77777777" w:rsidR="00EF0702" w:rsidRDefault="00EF0702" w:rsidP="00560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91A4C" w14:textId="5269C483" w:rsidR="00612677" w:rsidRDefault="00612677" w:rsidP="00D432A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857D4">
      <w:rPr>
        <w:rStyle w:val="PageNumber"/>
        <w:noProof/>
      </w:rPr>
      <w:t>9</w:t>
    </w:r>
    <w:r>
      <w:rPr>
        <w:rStyle w:val="PageNumber"/>
      </w:rPr>
      <w:fldChar w:fldCharType="end"/>
    </w:r>
  </w:p>
  <w:p w14:paraId="157848AF" w14:textId="77777777" w:rsidR="00612677" w:rsidRDefault="00612677" w:rsidP="00FA2D2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604188"/>
      <w:docPartObj>
        <w:docPartGallery w:val="Page Numbers (Bottom of Page)"/>
        <w:docPartUnique/>
      </w:docPartObj>
    </w:sdtPr>
    <w:sdtContent>
      <w:p w14:paraId="6FC98A71" w14:textId="4DF8DE01" w:rsidR="00D432A7" w:rsidRDefault="00D432A7" w:rsidP="005219E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4F4A16D" w14:textId="60AF040D" w:rsidR="00612677" w:rsidRDefault="002D2A52" w:rsidP="00FA2D2F">
    <w:pPr>
      <w:pStyle w:val="Footer"/>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C7B14" w14:textId="77777777" w:rsidR="00EF0702" w:rsidRDefault="00EF0702" w:rsidP="005600CE">
      <w:r>
        <w:separator/>
      </w:r>
    </w:p>
  </w:footnote>
  <w:footnote w:type="continuationSeparator" w:id="0">
    <w:p w14:paraId="40AFA5C1" w14:textId="77777777" w:rsidR="00EF0702" w:rsidRDefault="00EF0702" w:rsidP="00560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584DDC1" w14:paraId="3A119122" w14:textId="77777777" w:rsidTr="000C1A83">
      <w:tc>
        <w:tcPr>
          <w:tcW w:w="3120" w:type="dxa"/>
        </w:tcPr>
        <w:p w14:paraId="52929053" w14:textId="2CB0DC89" w:rsidR="0584DDC1" w:rsidRDefault="0584DDC1" w:rsidP="000C1A83">
          <w:pPr>
            <w:pStyle w:val="Header"/>
            <w:ind w:left="-115"/>
          </w:pPr>
        </w:p>
      </w:tc>
      <w:tc>
        <w:tcPr>
          <w:tcW w:w="3120" w:type="dxa"/>
        </w:tcPr>
        <w:p w14:paraId="4F53CF40" w14:textId="2A82D94C" w:rsidR="0584DDC1" w:rsidRDefault="0584DDC1" w:rsidP="000C1A83">
          <w:pPr>
            <w:pStyle w:val="Header"/>
            <w:jc w:val="center"/>
          </w:pPr>
        </w:p>
      </w:tc>
      <w:tc>
        <w:tcPr>
          <w:tcW w:w="3120" w:type="dxa"/>
        </w:tcPr>
        <w:p w14:paraId="2739FEB5" w14:textId="74629709" w:rsidR="0584DDC1" w:rsidRDefault="0584DDC1" w:rsidP="000C1A83">
          <w:pPr>
            <w:pStyle w:val="Header"/>
            <w:ind w:right="-115"/>
            <w:jc w:val="right"/>
          </w:pPr>
        </w:p>
      </w:tc>
    </w:tr>
  </w:tbl>
  <w:p w14:paraId="723A95D0" w14:textId="4B1E0AD7" w:rsidR="0584DDC1" w:rsidRDefault="0584DDC1" w:rsidP="000C1A83">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iblEG08b" int2:invalidationBookmarkName="" int2:hashCode="4nTu/3aMY5YIjs" int2:id="MUAGYvwx">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94DB"/>
    <w:multiLevelType w:val="hybridMultilevel"/>
    <w:tmpl w:val="BA7A823E"/>
    <w:lvl w:ilvl="0" w:tplc="EB3C223E">
      <w:start w:val="1"/>
      <w:numFmt w:val="decimal"/>
      <w:lvlText w:val="%1."/>
      <w:lvlJc w:val="left"/>
      <w:pPr>
        <w:ind w:left="720" w:hanging="360"/>
      </w:pPr>
    </w:lvl>
    <w:lvl w:ilvl="1" w:tplc="13CE4038">
      <w:start w:val="1"/>
      <w:numFmt w:val="lowerLetter"/>
      <w:lvlText w:val="%2."/>
      <w:lvlJc w:val="left"/>
      <w:pPr>
        <w:ind w:left="1440" w:hanging="360"/>
      </w:pPr>
    </w:lvl>
    <w:lvl w:ilvl="2" w:tplc="021E7A3A">
      <w:start w:val="1"/>
      <w:numFmt w:val="lowerRoman"/>
      <w:lvlText w:val="%3."/>
      <w:lvlJc w:val="right"/>
      <w:pPr>
        <w:ind w:left="2160" w:hanging="180"/>
      </w:pPr>
    </w:lvl>
    <w:lvl w:ilvl="3" w:tplc="5FFE0B4C">
      <w:start w:val="1"/>
      <w:numFmt w:val="decimal"/>
      <w:lvlText w:val="%4."/>
      <w:lvlJc w:val="left"/>
      <w:pPr>
        <w:ind w:left="2880" w:hanging="360"/>
      </w:pPr>
    </w:lvl>
    <w:lvl w:ilvl="4" w:tplc="A85A1F7C">
      <w:start w:val="1"/>
      <w:numFmt w:val="lowerLetter"/>
      <w:lvlText w:val="%5."/>
      <w:lvlJc w:val="left"/>
      <w:pPr>
        <w:ind w:left="3600" w:hanging="360"/>
      </w:pPr>
    </w:lvl>
    <w:lvl w:ilvl="5" w:tplc="36D28B50">
      <w:start w:val="1"/>
      <w:numFmt w:val="lowerRoman"/>
      <w:lvlText w:val="%6."/>
      <w:lvlJc w:val="right"/>
      <w:pPr>
        <w:ind w:left="4320" w:hanging="180"/>
      </w:pPr>
    </w:lvl>
    <w:lvl w:ilvl="6" w:tplc="0202485E">
      <w:start w:val="1"/>
      <w:numFmt w:val="decimal"/>
      <w:lvlText w:val="%7."/>
      <w:lvlJc w:val="left"/>
      <w:pPr>
        <w:ind w:left="5040" w:hanging="360"/>
      </w:pPr>
    </w:lvl>
    <w:lvl w:ilvl="7" w:tplc="B216865C">
      <w:start w:val="1"/>
      <w:numFmt w:val="lowerLetter"/>
      <w:lvlText w:val="%8."/>
      <w:lvlJc w:val="left"/>
      <w:pPr>
        <w:ind w:left="5760" w:hanging="360"/>
      </w:pPr>
    </w:lvl>
    <w:lvl w:ilvl="8" w:tplc="0D5CE80E">
      <w:start w:val="1"/>
      <w:numFmt w:val="lowerRoman"/>
      <w:lvlText w:val="%9."/>
      <w:lvlJc w:val="right"/>
      <w:pPr>
        <w:ind w:left="6480" w:hanging="180"/>
      </w:pPr>
    </w:lvl>
  </w:abstractNum>
  <w:abstractNum w:abstractNumId="1" w15:restartNumberingAfterBreak="0">
    <w:nsid w:val="10E72446"/>
    <w:multiLevelType w:val="hybridMultilevel"/>
    <w:tmpl w:val="49047716"/>
    <w:lvl w:ilvl="0" w:tplc="001EFA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EC5D66"/>
    <w:multiLevelType w:val="hybridMultilevel"/>
    <w:tmpl w:val="E13EB808"/>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49239BB3"/>
    <w:multiLevelType w:val="hybridMultilevel"/>
    <w:tmpl w:val="A37667BE"/>
    <w:lvl w:ilvl="0" w:tplc="4336F232">
      <w:start w:val="1"/>
      <w:numFmt w:val="decimal"/>
      <w:lvlText w:val="%1."/>
      <w:lvlJc w:val="left"/>
      <w:pPr>
        <w:ind w:left="720" w:hanging="360"/>
      </w:pPr>
    </w:lvl>
    <w:lvl w:ilvl="1" w:tplc="FD0C4E0C">
      <w:start w:val="1"/>
      <w:numFmt w:val="lowerLetter"/>
      <w:lvlText w:val="%2."/>
      <w:lvlJc w:val="left"/>
      <w:pPr>
        <w:ind w:left="1440" w:hanging="360"/>
      </w:pPr>
    </w:lvl>
    <w:lvl w:ilvl="2" w:tplc="91A60F7E">
      <w:start w:val="1"/>
      <w:numFmt w:val="lowerRoman"/>
      <w:lvlText w:val="%3."/>
      <w:lvlJc w:val="right"/>
      <w:pPr>
        <w:ind w:left="2160" w:hanging="180"/>
      </w:pPr>
    </w:lvl>
    <w:lvl w:ilvl="3" w:tplc="93BC1B7E">
      <w:start w:val="1"/>
      <w:numFmt w:val="decimal"/>
      <w:lvlText w:val="%4."/>
      <w:lvlJc w:val="left"/>
      <w:pPr>
        <w:ind w:left="2880" w:hanging="360"/>
      </w:pPr>
    </w:lvl>
    <w:lvl w:ilvl="4" w:tplc="1F72B188">
      <w:start w:val="1"/>
      <w:numFmt w:val="lowerLetter"/>
      <w:lvlText w:val="%5."/>
      <w:lvlJc w:val="left"/>
      <w:pPr>
        <w:ind w:left="3600" w:hanging="360"/>
      </w:pPr>
    </w:lvl>
    <w:lvl w:ilvl="5" w:tplc="2904F0D2">
      <w:start w:val="1"/>
      <w:numFmt w:val="lowerRoman"/>
      <w:lvlText w:val="%6."/>
      <w:lvlJc w:val="right"/>
      <w:pPr>
        <w:ind w:left="4320" w:hanging="180"/>
      </w:pPr>
    </w:lvl>
    <w:lvl w:ilvl="6" w:tplc="64F69802">
      <w:start w:val="1"/>
      <w:numFmt w:val="decimal"/>
      <w:lvlText w:val="%7."/>
      <w:lvlJc w:val="left"/>
      <w:pPr>
        <w:ind w:left="5040" w:hanging="360"/>
      </w:pPr>
    </w:lvl>
    <w:lvl w:ilvl="7" w:tplc="F4808B84">
      <w:start w:val="1"/>
      <w:numFmt w:val="lowerLetter"/>
      <w:lvlText w:val="%8."/>
      <w:lvlJc w:val="left"/>
      <w:pPr>
        <w:ind w:left="5760" w:hanging="360"/>
      </w:pPr>
    </w:lvl>
    <w:lvl w:ilvl="8" w:tplc="C96A7534">
      <w:start w:val="1"/>
      <w:numFmt w:val="lowerRoman"/>
      <w:lvlText w:val="%9."/>
      <w:lvlJc w:val="right"/>
      <w:pPr>
        <w:ind w:left="6480" w:hanging="180"/>
      </w:pPr>
    </w:lvl>
  </w:abstractNum>
  <w:abstractNum w:abstractNumId="4" w15:restartNumberingAfterBreak="0">
    <w:nsid w:val="5176072B"/>
    <w:multiLevelType w:val="hybridMultilevel"/>
    <w:tmpl w:val="6730275C"/>
    <w:lvl w:ilvl="0" w:tplc="41326BDC">
      <w:start w:val="1"/>
      <w:numFmt w:val="bullet"/>
      <w:lvlText w:val="-"/>
      <w:lvlJc w:val="left"/>
      <w:pPr>
        <w:ind w:left="630" w:hanging="360"/>
      </w:pPr>
      <w:rPr>
        <w:rFonts w:ascii="Calibri" w:hAnsi="Calibri" w:hint="default"/>
      </w:rPr>
    </w:lvl>
    <w:lvl w:ilvl="1" w:tplc="40E6035A">
      <w:start w:val="1"/>
      <w:numFmt w:val="bullet"/>
      <w:lvlText w:val="o"/>
      <w:lvlJc w:val="left"/>
      <w:pPr>
        <w:ind w:left="1350" w:hanging="360"/>
      </w:pPr>
      <w:rPr>
        <w:rFonts w:ascii="Courier New" w:hAnsi="Courier New" w:hint="default"/>
      </w:rPr>
    </w:lvl>
    <w:lvl w:ilvl="2" w:tplc="048EF798">
      <w:start w:val="1"/>
      <w:numFmt w:val="bullet"/>
      <w:lvlText w:val=""/>
      <w:lvlJc w:val="left"/>
      <w:pPr>
        <w:ind w:left="2070" w:hanging="360"/>
      </w:pPr>
      <w:rPr>
        <w:rFonts w:ascii="Wingdings" w:hAnsi="Wingdings" w:hint="default"/>
      </w:rPr>
    </w:lvl>
    <w:lvl w:ilvl="3" w:tplc="19B0C0E4">
      <w:start w:val="1"/>
      <w:numFmt w:val="bullet"/>
      <w:lvlText w:val=""/>
      <w:lvlJc w:val="left"/>
      <w:pPr>
        <w:ind w:left="2790" w:hanging="360"/>
      </w:pPr>
      <w:rPr>
        <w:rFonts w:ascii="Symbol" w:hAnsi="Symbol" w:hint="default"/>
      </w:rPr>
    </w:lvl>
    <w:lvl w:ilvl="4" w:tplc="7FDC93A4">
      <w:start w:val="1"/>
      <w:numFmt w:val="bullet"/>
      <w:lvlText w:val="o"/>
      <w:lvlJc w:val="left"/>
      <w:pPr>
        <w:ind w:left="3510" w:hanging="360"/>
      </w:pPr>
      <w:rPr>
        <w:rFonts w:ascii="Courier New" w:hAnsi="Courier New" w:hint="default"/>
      </w:rPr>
    </w:lvl>
    <w:lvl w:ilvl="5" w:tplc="8A72A976">
      <w:start w:val="1"/>
      <w:numFmt w:val="bullet"/>
      <w:lvlText w:val=""/>
      <w:lvlJc w:val="left"/>
      <w:pPr>
        <w:ind w:left="4230" w:hanging="360"/>
      </w:pPr>
      <w:rPr>
        <w:rFonts w:ascii="Wingdings" w:hAnsi="Wingdings" w:hint="default"/>
      </w:rPr>
    </w:lvl>
    <w:lvl w:ilvl="6" w:tplc="93162E98">
      <w:start w:val="1"/>
      <w:numFmt w:val="bullet"/>
      <w:lvlText w:val=""/>
      <w:lvlJc w:val="left"/>
      <w:pPr>
        <w:ind w:left="4950" w:hanging="360"/>
      </w:pPr>
      <w:rPr>
        <w:rFonts w:ascii="Symbol" w:hAnsi="Symbol" w:hint="default"/>
      </w:rPr>
    </w:lvl>
    <w:lvl w:ilvl="7" w:tplc="E02219E2">
      <w:start w:val="1"/>
      <w:numFmt w:val="bullet"/>
      <w:lvlText w:val="o"/>
      <w:lvlJc w:val="left"/>
      <w:pPr>
        <w:ind w:left="5670" w:hanging="360"/>
      </w:pPr>
      <w:rPr>
        <w:rFonts w:ascii="Courier New" w:hAnsi="Courier New" w:hint="default"/>
      </w:rPr>
    </w:lvl>
    <w:lvl w:ilvl="8" w:tplc="63A8B152">
      <w:start w:val="1"/>
      <w:numFmt w:val="bullet"/>
      <w:lvlText w:val=""/>
      <w:lvlJc w:val="left"/>
      <w:pPr>
        <w:ind w:left="6390" w:hanging="360"/>
      </w:pPr>
      <w:rPr>
        <w:rFonts w:ascii="Wingdings" w:hAnsi="Wingdings" w:hint="default"/>
      </w:rPr>
    </w:lvl>
  </w:abstractNum>
  <w:abstractNum w:abstractNumId="5" w15:restartNumberingAfterBreak="0">
    <w:nsid w:val="72544396"/>
    <w:multiLevelType w:val="hybridMultilevel"/>
    <w:tmpl w:val="D4344E36"/>
    <w:lvl w:ilvl="0" w:tplc="76DA244C">
      <w:numFmt w:val="bullet"/>
      <w:lvlText w:val="-"/>
      <w:lvlJc w:val="left"/>
      <w:pPr>
        <w:ind w:left="1080" w:hanging="360"/>
      </w:pPr>
      <w:rPr>
        <w:rFonts w:ascii="Arial" w:eastAsia="Arial Unicode MS"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E391A16"/>
    <w:multiLevelType w:val="hybridMultilevel"/>
    <w:tmpl w:val="9CAAD3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F4759E"/>
    <w:multiLevelType w:val="hybridMultilevel"/>
    <w:tmpl w:val="185036FC"/>
    <w:lvl w:ilvl="0" w:tplc="BC2EB5E4">
      <w:start w:val="1"/>
      <w:numFmt w:val="bullet"/>
      <w:lvlText w:val=""/>
      <w:lvlJc w:val="left"/>
      <w:pPr>
        <w:tabs>
          <w:tab w:val="num" w:pos="720"/>
        </w:tabs>
        <w:ind w:left="720" w:hanging="360"/>
      </w:pPr>
      <w:rPr>
        <w:rFonts w:ascii="Symbol" w:hAnsi="Symbol" w:hint="default"/>
        <w:sz w:val="20"/>
      </w:rPr>
    </w:lvl>
    <w:lvl w:ilvl="1" w:tplc="89784DB2" w:tentative="1">
      <w:numFmt w:val="bullet"/>
      <w:lvlText w:val=""/>
      <w:lvlJc w:val="left"/>
      <w:pPr>
        <w:tabs>
          <w:tab w:val="num" w:pos="1440"/>
        </w:tabs>
        <w:ind w:left="1440" w:hanging="360"/>
      </w:pPr>
      <w:rPr>
        <w:rFonts w:ascii="Symbol" w:hAnsi="Symbol" w:hint="default"/>
        <w:sz w:val="20"/>
      </w:rPr>
    </w:lvl>
    <w:lvl w:ilvl="2" w:tplc="052EF532" w:tentative="1">
      <w:numFmt w:val="bullet"/>
      <w:lvlText w:val=""/>
      <w:lvlJc w:val="left"/>
      <w:pPr>
        <w:tabs>
          <w:tab w:val="num" w:pos="2160"/>
        </w:tabs>
        <w:ind w:left="2160" w:hanging="360"/>
      </w:pPr>
      <w:rPr>
        <w:rFonts w:ascii="Symbol" w:hAnsi="Symbol" w:hint="default"/>
        <w:sz w:val="20"/>
      </w:rPr>
    </w:lvl>
    <w:lvl w:ilvl="3" w:tplc="0D887D24" w:tentative="1">
      <w:numFmt w:val="bullet"/>
      <w:lvlText w:val=""/>
      <w:lvlJc w:val="left"/>
      <w:pPr>
        <w:tabs>
          <w:tab w:val="num" w:pos="2880"/>
        </w:tabs>
        <w:ind w:left="2880" w:hanging="360"/>
      </w:pPr>
      <w:rPr>
        <w:rFonts w:ascii="Symbol" w:hAnsi="Symbol" w:hint="default"/>
        <w:sz w:val="20"/>
      </w:rPr>
    </w:lvl>
    <w:lvl w:ilvl="4" w:tplc="6FDA73EC" w:tentative="1">
      <w:numFmt w:val="bullet"/>
      <w:lvlText w:val=""/>
      <w:lvlJc w:val="left"/>
      <w:pPr>
        <w:tabs>
          <w:tab w:val="num" w:pos="3600"/>
        </w:tabs>
        <w:ind w:left="3600" w:hanging="360"/>
      </w:pPr>
      <w:rPr>
        <w:rFonts w:ascii="Symbol" w:hAnsi="Symbol" w:hint="default"/>
        <w:sz w:val="20"/>
      </w:rPr>
    </w:lvl>
    <w:lvl w:ilvl="5" w:tplc="C564469C" w:tentative="1">
      <w:numFmt w:val="bullet"/>
      <w:lvlText w:val=""/>
      <w:lvlJc w:val="left"/>
      <w:pPr>
        <w:tabs>
          <w:tab w:val="num" w:pos="4320"/>
        </w:tabs>
        <w:ind w:left="4320" w:hanging="360"/>
      </w:pPr>
      <w:rPr>
        <w:rFonts w:ascii="Symbol" w:hAnsi="Symbol" w:hint="default"/>
        <w:sz w:val="20"/>
      </w:rPr>
    </w:lvl>
    <w:lvl w:ilvl="6" w:tplc="2648EE9A" w:tentative="1">
      <w:numFmt w:val="bullet"/>
      <w:lvlText w:val=""/>
      <w:lvlJc w:val="left"/>
      <w:pPr>
        <w:tabs>
          <w:tab w:val="num" w:pos="5040"/>
        </w:tabs>
        <w:ind w:left="5040" w:hanging="360"/>
      </w:pPr>
      <w:rPr>
        <w:rFonts w:ascii="Symbol" w:hAnsi="Symbol" w:hint="default"/>
        <w:sz w:val="20"/>
      </w:rPr>
    </w:lvl>
    <w:lvl w:ilvl="7" w:tplc="3088514A" w:tentative="1">
      <w:numFmt w:val="bullet"/>
      <w:lvlText w:val=""/>
      <w:lvlJc w:val="left"/>
      <w:pPr>
        <w:tabs>
          <w:tab w:val="num" w:pos="5760"/>
        </w:tabs>
        <w:ind w:left="5760" w:hanging="360"/>
      </w:pPr>
      <w:rPr>
        <w:rFonts w:ascii="Symbol" w:hAnsi="Symbol" w:hint="default"/>
        <w:sz w:val="20"/>
      </w:rPr>
    </w:lvl>
    <w:lvl w:ilvl="8" w:tplc="15E6617C" w:tentative="1">
      <w:numFmt w:val="bullet"/>
      <w:lvlText w:val=""/>
      <w:lvlJc w:val="left"/>
      <w:pPr>
        <w:tabs>
          <w:tab w:val="num" w:pos="6480"/>
        </w:tabs>
        <w:ind w:left="6480" w:hanging="360"/>
      </w:pPr>
      <w:rPr>
        <w:rFonts w:ascii="Symbol" w:hAnsi="Symbol" w:hint="default"/>
        <w:sz w:val="20"/>
      </w:rPr>
    </w:lvl>
  </w:abstractNum>
  <w:num w:numId="1" w16cid:durableId="1053698376">
    <w:abstractNumId w:val="4"/>
  </w:num>
  <w:num w:numId="2" w16cid:durableId="1064835624">
    <w:abstractNumId w:val="7"/>
  </w:num>
  <w:num w:numId="3" w16cid:durableId="1434785926">
    <w:abstractNumId w:val="1"/>
  </w:num>
  <w:num w:numId="4" w16cid:durableId="1518419611">
    <w:abstractNumId w:val="2"/>
  </w:num>
  <w:num w:numId="5" w16cid:durableId="1186291507">
    <w:abstractNumId w:val="6"/>
  </w:num>
  <w:num w:numId="6" w16cid:durableId="1668511004">
    <w:abstractNumId w:val="5"/>
  </w:num>
  <w:num w:numId="7" w16cid:durableId="1724866201">
    <w:abstractNumId w:val="0"/>
  </w:num>
  <w:num w:numId="8" w16cid:durableId="1827698215">
    <w:abstractNumId w:val="3"/>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sani jaali">
    <w15:presenceInfo w15:providerId="Windows Live" w15:userId="487f34ab12def8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274"/>
    <w:rsid w:val="00000517"/>
    <w:rsid w:val="00001A74"/>
    <w:rsid w:val="0000216A"/>
    <w:rsid w:val="000029F6"/>
    <w:rsid w:val="00003544"/>
    <w:rsid w:val="00003896"/>
    <w:rsid w:val="000040A6"/>
    <w:rsid w:val="00005F25"/>
    <w:rsid w:val="0000707B"/>
    <w:rsid w:val="0001073D"/>
    <w:rsid w:val="00010AD1"/>
    <w:rsid w:val="000116AD"/>
    <w:rsid w:val="00011992"/>
    <w:rsid w:val="00011AF7"/>
    <w:rsid w:val="0001253C"/>
    <w:rsid w:val="0001360F"/>
    <w:rsid w:val="00014BA3"/>
    <w:rsid w:val="00014F1C"/>
    <w:rsid w:val="00015AFF"/>
    <w:rsid w:val="0002132B"/>
    <w:rsid w:val="0002139D"/>
    <w:rsid w:val="00022A77"/>
    <w:rsid w:val="00022F03"/>
    <w:rsid w:val="00023451"/>
    <w:rsid w:val="00025474"/>
    <w:rsid w:val="00025B53"/>
    <w:rsid w:val="00026CAD"/>
    <w:rsid w:val="00030AB5"/>
    <w:rsid w:val="00031425"/>
    <w:rsid w:val="00033EDA"/>
    <w:rsid w:val="0003615B"/>
    <w:rsid w:val="000365F8"/>
    <w:rsid w:val="000368E6"/>
    <w:rsid w:val="00045A64"/>
    <w:rsid w:val="00051627"/>
    <w:rsid w:val="00051FA7"/>
    <w:rsid w:val="000530FC"/>
    <w:rsid w:val="00053ED0"/>
    <w:rsid w:val="000548B6"/>
    <w:rsid w:val="00054A6E"/>
    <w:rsid w:val="00054FC5"/>
    <w:rsid w:val="00056883"/>
    <w:rsid w:val="00056CE0"/>
    <w:rsid w:val="00060450"/>
    <w:rsid w:val="000618DC"/>
    <w:rsid w:val="00062D44"/>
    <w:rsid w:val="000649C3"/>
    <w:rsid w:val="00064A80"/>
    <w:rsid w:val="00065BA4"/>
    <w:rsid w:val="00065E6F"/>
    <w:rsid w:val="0006675F"/>
    <w:rsid w:val="00072E4F"/>
    <w:rsid w:val="00073485"/>
    <w:rsid w:val="00074EAC"/>
    <w:rsid w:val="0007546F"/>
    <w:rsid w:val="000754BD"/>
    <w:rsid w:val="000767CC"/>
    <w:rsid w:val="00077408"/>
    <w:rsid w:val="00080698"/>
    <w:rsid w:val="000828ED"/>
    <w:rsid w:val="00086758"/>
    <w:rsid w:val="0008679C"/>
    <w:rsid w:val="000913C9"/>
    <w:rsid w:val="00093015"/>
    <w:rsid w:val="000933F7"/>
    <w:rsid w:val="00094A2A"/>
    <w:rsid w:val="0009774A"/>
    <w:rsid w:val="000A0669"/>
    <w:rsid w:val="000A143D"/>
    <w:rsid w:val="000A2BB3"/>
    <w:rsid w:val="000A2FEB"/>
    <w:rsid w:val="000A3B69"/>
    <w:rsid w:val="000A3D8C"/>
    <w:rsid w:val="000A4F5C"/>
    <w:rsid w:val="000A5841"/>
    <w:rsid w:val="000A6CE0"/>
    <w:rsid w:val="000B0889"/>
    <w:rsid w:val="000B1D7F"/>
    <w:rsid w:val="000B3999"/>
    <w:rsid w:val="000B3A38"/>
    <w:rsid w:val="000B4922"/>
    <w:rsid w:val="000B4EF4"/>
    <w:rsid w:val="000B5B8B"/>
    <w:rsid w:val="000B5E34"/>
    <w:rsid w:val="000B683B"/>
    <w:rsid w:val="000C0224"/>
    <w:rsid w:val="000C1A83"/>
    <w:rsid w:val="000C2678"/>
    <w:rsid w:val="000C3DA1"/>
    <w:rsid w:val="000C5B18"/>
    <w:rsid w:val="000C5E85"/>
    <w:rsid w:val="000C7093"/>
    <w:rsid w:val="000C7847"/>
    <w:rsid w:val="000D02E2"/>
    <w:rsid w:val="000D05D4"/>
    <w:rsid w:val="000D1C62"/>
    <w:rsid w:val="000D1E5F"/>
    <w:rsid w:val="000D2424"/>
    <w:rsid w:val="000D3DBB"/>
    <w:rsid w:val="000D4042"/>
    <w:rsid w:val="000D4EAA"/>
    <w:rsid w:val="000E1170"/>
    <w:rsid w:val="000E2867"/>
    <w:rsid w:val="000E37CC"/>
    <w:rsid w:val="000E56AF"/>
    <w:rsid w:val="000E5F77"/>
    <w:rsid w:val="000E603E"/>
    <w:rsid w:val="000E6595"/>
    <w:rsid w:val="000F1713"/>
    <w:rsid w:val="000F298B"/>
    <w:rsid w:val="001001CC"/>
    <w:rsid w:val="001003EB"/>
    <w:rsid w:val="0010412B"/>
    <w:rsid w:val="00104FD0"/>
    <w:rsid w:val="001050C8"/>
    <w:rsid w:val="00105A19"/>
    <w:rsid w:val="001060C5"/>
    <w:rsid w:val="00107671"/>
    <w:rsid w:val="0011281A"/>
    <w:rsid w:val="00113BE5"/>
    <w:rsid w:val="001154FC"/>
    <w:rsid w:val="00115585"/>
    <w:rsid w:val="0011634D"/>
    <w:rsid w:val="001174F9"/>
    <w:rsid w:val="00117F13"/>
    <w:rsid w:val="001208B8"/>
    <w:rsid w:val="00120D26"/>
    <w:rsid w:val="0012160E"/>
    <w:rsid w:val="001232BD"/>
    <w:rsid w:val="00125484"/>
    <w:rsid w:val="00125E6C"/>
    <w:rsid w:val="0012640C"/>
    <w:rsid w:val="0012660F"/>
    <w:rsid w:val="0012728C"/>
    <w:rsid w:val="001309C8"/>
    <w:rsid w:val="001310AB"/>
    <w:rsid w:val="0013260E"/>
    <w:rsid w:val="00133391"/>
    <w:rsid w:val="00133C3E"/>
    <w:rsid w:val="00134D0A"/>
    <w:rsid w:val="00140229"/>
    <w:rsid w:val="001416E2"/>
    <w:rsid w:val="00141F4E"/>
    <w:rsid w:val="0014231F"/>
    <w:rsid w:val="00142CBF"/>
    <w:rsid w:val="001458B0"/>
    <w:rsid w:val="00146162"/>
    <w:rsid w:val="00146791"/>
    <w:rsid w:val="00146818"/>
    <w:rsid w:val="0014753B"/>
    <w:rsid w:val="0014764B"/>
    <w:rsid w:val="00150325"/>
    <w:rsid w:val="00151A73"/>
    <w:rsid w:val="00153510"/>
    <w:rsid w:val="001545EE"/>
    <w:rsid w:val="0015497D"/>
    <w:rsid w:val="00154C4F"/>
    <w:rsid w:val="00154F3B"/>
    <w:rsid w:val="00156055"/>
    <w:rsid w:val="00156252"/>
    <w:rsid w:val="001567F3"/>
    <w:rsid w:val="00157F23"/>
    <w:rsid w:val="001606E7"/>
    <w:rsid w:val="001628CF"/>
    <w:rsid w:val="001633D4"/>
    <w:rsid w:val="00163653"/>
    <w:rsid w:val="00164BD2"/>
    <w:rsid w:val="00164DDC"/>
    <w:rsid w:val="001700AE"/>
    <w:rsid w:val="001702BF"/>
    <w:rsid w:val="00170918"/>
    <w:rsid w:val="00170B3C"/>
    <w:rsid w:val="00170BC0"/>
    <w:rsid w:val="00170CC7"/>
    <w:rsid w:val="00170EF7"/>
    <w:rsid w:val="00170F46"/>
    <w:rsid w:val="00174692"/>
    <w:rsid w:val="00174FDE"/>
    <w:rsid w:val="001767BE"/>
    <w:rsid w:val="0017774B"/>
    <w:rsid w:val="0018163A"/>
    <w:rsid w:val="0018189B"/>
    <w:rsid w:val="00182B13"/>
    <w:rsid w:val="00183027"/>
    <w:rsid w:val="001847F4"/>
    <w:rsid w:val="0018562B"/>
    <w:rsid w:val="0018714B"/>
    <w:rsid w:val="001874AB"/>
    <w:rsid w:val="001917F9"/>
    <w:rsid w:val="00193AA0"/>
    <w:rsid w:val="001954ED"/>
    <w:rsid w:val="001977DA"/>
    <w:rsid w:val="001A0CE4"/>
    <w:rsid w:val="001A2CDE"/>
    <w:rsid w:val="001A2E34"/>
    <w:rsid w:val="001A51E7"/>
    <w:rsid w:val="001A7397"/>
    <w:rsid w:val="001B0109"/>
    <w:rsid w:val="001B0987"/>
    <w:rsid w:val="001B235E"/>
    <w:rsid w:val="001B24A8"/>
    <w:rsid w:val="001B3071"/>
    <w:rsid w:val="001B44D9"/>
    <w:rsid w:val="001B4B8E"/>
    <w:rsid w:val="001B5D13"/>
    <w:rsid w:val="001B725F"/>
    <w:rsid w:val="001B7898"/>
    <w:rsid w:val="001C13FC"/>
    <w:rsid w:val="001C5BC5"/>
    <w:rsid w:val="001C5D95"/>
    <w:rsid w:val="001C79C6"/>
    <w:rsid w:val="001D01A9"/>
    <w:rsid w:val="001D0E9B"/>
    <w:rsid w:val="001D2C71"/>
    <w:rsid w:val="001E0254"/>
    <w:rsid w:val="001E03AC"/>
    <w:rsid w:val="001F1F4F"/>
    <w:rsid w:val="001F219B"/>
    <w:rsid w:val="001F2EE8"/>
    <w:rsid w:val="001F5331"/>
    <w:rsid w:val="001F5988"/>
    <w:rsid w:val="001F6B96"/>
    <w:rsid w:val="001F78EB"/>
    <w:rsid w:val="001F7B4E"/>
    <w:rsid w:val="0020354A"/>
    <w:rsid w:val="00204608"/>
    <w:rsid w:val="002050B2"/>
    <w:rsid w:val="00206C68"/>
    <w:rsid w:val="00207B31"/>
    <w:rsid w:val="00210012"/>
    <w:rsid w:val="0021268A"/>
    <w:rsid w:val="00213239"/>
    <w:rsid w:val="002132C6"/>
    <w:rsid w:val="00214DDF"/>
    <w:rsid w:val="0021558B"/>
    <w:rsid w:val="00215ADF"/>
    <w:rsid w:val="00215C14"/>
    <w:rsid w:val="00216AFB"/>
    <w:rsid w:val="00222FFB"/>
    <w:rsid w:val="00223C04"/>
    <w:rsid w:val="002247A7"/>
    <w:rsid w:val="0022549B"/>
    <w:rsid w:val="00225845"/>
    <w:rsid w:val="00225995"/>
    <w:rsid w:val="002264B4"/>
    <w:rsid w:val="002272A1"/>
    <w:rsid w:val="002274F2"/>
    <w:rsid w:val="002320D4"/>
    <w:rsid w:val="00234617"/>
    <w:rsid w:val="00236800"/>
    <w:rsid w:val="00237758"/>
    <w:rsid w:val="00241C88"/>
    <w:rsid w:val="00241D31"/>
    <w:rsid w:val="00242273"/>
    <w:rsid w:val="00243F07"/>
    <w:rsid w:val="00244CA8"/>
    <w:rsid w:val="00245A17"/>
    <w:rsid w:val="002512A6"/>
    <w:rsid w:val="002529AD"/>
    <w:rsid w:val="00253852"/>
    <w:rsid w:val="00254281"/>
    <w:rsid w:val="00255F5F"/>
    <w:rsid w:val="00256368"/>
    <w:rsid w:val="0025663B"/>
    <w:rsid w:val="00260BAF"/>
    <w:rsid w:val="0026235B"/>
    <w:rsid w:val="00264BAF"/>
    <w:rsid w:val="00266FB5"/>
    <w:rsid w:val="002703B8"/>
    <w:rsid w:val="00270978"/>
    <w:rsid w:val="002757B2"/>
    <w:rsid w:val="002766A5"/>
    <w:rsid w:val="0027760D"/>
    <w:rsid w:val="0028102D"/>
    <w:rsid w:val="00283885"/>
    <w:rsid w:val="00283E10"/>
    <w:rsid w:val="00284D84"/>
    <w:rsid w:val="00285EFE"/>
    <w:rsid w:val="00285F02"/>
    <w:rsid w:val="00285F4C"/>
    <w:rsid w:val="002861E1"/>
    <w:rsid w:val="00286846"/>
    <w:rsid w:val="002915E6"/>
    <w:rsid w:val="00294D1D"/>
    <w:rsid w:val="00296B73"/>
    <w:rsid w:val="00297229"/>
    <w:rsid w:val="002A2156"/>
    <w:rsid w:val="002A29E2"/>
    <w:rsid w:val="002A3A29"/>
    <w:rsid w:val="002A4CB1"/>
    <w:rsid w:val="002A5CA3"/>
    <w:rsid w:val="002A7C30"/>
    <w:rsid w:val="002A7E6C"/>
    <w:rsid w:val="002B2FD2"/>
    <w:rsid w:val="002B34A7"/>
    <w:rsid w:val="002B3C81"/>
    <w:rsid w:val="002B4407"/>
    <w:rsid w:val="002B6C95"/>
    <w:rsid w:val="002B7B05"/>
    <w:rsid w:val="002C077C"/>
    <w:rsid w:val="002C1600"/>
    <w:rsid w:val="002C19E9"/>
    <w:rsid w:val="002C3BD7"/>
    <w:rsid w:val="002C538F"/>
    <w:rsid w:val="002C5632"/>
    <w:rsid w:val="002C56FF"/>
    <w:rsid w:val="002C6E62"/>
    <w:rsid w:val="002C6F30"/>
    <w:rsid w:val="002C73D9"/>
    <w:rsid w:val="002C7631"/>
    <w:rsid w:val="002D1087"/>
    <w:rsid w:val="002D194D"/>
    <w:rsid w:val="002D21D7"/>
    <w:rsid w:val="002D2A52"/>
    <w:rsid w:val="002D4581"/>
    <w:rsid w:val="002D49BF"/>
    <w:rsid w:val="002D4C9E"/>
    <w:rsid w:val="002D6376"/>
    <w:rsid w:val="002D6A5C"/>
    <w:rsid w:val="002D7267"/>
    <w:rsid w:val="002E00C3"/>
    <w:rsid w:val="002E0268"/>
    <w:rsid w:val="002E0360"/>
    <w:rsid w:val="002E040A"/>
    <w:rsid w:val="002E1E0C"/>
    <w:rsid w:val="002E6367"/>
    <w:rsid w:val="002E72FE"/>
    <w:rsid w:val="002F00AC"/>
    <w:rsid w:val="002F1766"/>
    <w:rsid w:val="002F405D"/>
    <w:rsid w:val="0030199C"/>
    <w:rsid w:val="00302554"/>
    <w:rsid w:val="00302952"/>
    <w:rsid w:val="00302A49"/>
    <w:rsid w:val="00303856"/>
    <w:rsid w:val="00305E53"/>
    <w:rsid w:val="00311D2C"/>
    <w:rsid w:val="00311E89"/>
    <w:rsid w:val="00313C62"/>
    <w:rsid w:val="00316704"/>
    <w:rsid w:val="00320006"/>
    <w:rsid w:val="0032110C"/>
    <w:rsid w:val="0032208B"/>
    <w:rsid w:val="00322BC4"/>
    <w:rsid w:val="003230ED"/>
    <w:rsid w:val="003235B1"/>
    <w:rsid w:val="0032432E"/>
    <w:rsid w:val="00324ECF"/>
    <w:rsid w:val="003329F2"/>
    <w:rsid w:val="00334D07"/>
    <w:rsid w:val="00336844"/>
    <w:rsid w:val="00337BD2"/>
    <w:rsid w:val="003408D9"/>
    <w:rsid w:val="00341D68"/>
    <w:rsid w:val="00341DCE"/>
    <w:rsid w:val="003425DF"/>
    <w:rsid w:val="00342994"/>
    <w:rsid w:val="00343483"/>
    <w:rsid w:val="00343E5C"/>
    <w:rsid w:val="00345DFD"/>
    <w:rsid w:val="0034729E"/>
    <w:rsid w:val="003512C1"/>
    <w:rsid w:val="00351B7C"/>
    <w:rsid w:val="00353717"/>
    <w:rsid w:val="00356F63"/>
    <w:rsid w:val="003571DB"/>
    <w:rsid w:val="0036002A"/>
    <w:rsid w:val="00360DEA"/>
    <w:rsid w:val="00361B77"/>
    <w:rsid w:val="00361C65"/>
    <w:rsid w:val="00362098"/>
    <w:rsid w:val="003631E5"/>
    <w:rsid w:val="0036362B"/>
    <w:rsid w:val="00366251"/>
    <w:rsid w:val="0036675B"/>
    <w:rsid w:val="00367508"/>
    <w:rsid w:val="00370350"/>
    <w:rsid w:val="00370685"/>
    <w:rsid w:val="00370989"/>
    <w:rsid w:val="003727B8"/>
    <w:rsid w:val="00374FFE"/>
    <w:rsid w:val="003775F1"/>
    <w:rsid w:val="0038072D"/>
    <w:rsid w:val="00381C63"/>
    <w:rsid w:val="00382848"/>
    <w:rsid w:val="003828B9"/>
    <w:rsid w:val="00382BCA"/>
    <w:rsid w:val="00382D49"/>
    <w:rsid w:val="00382DE3"/>
    <w:rsid w:val="00384044"/>
    <w:rsid w:val="0038407E"/>
    <w:rsid w:val="003847FA"/>
    <w:rsid w:val="00384B11"/>
    <w:rsid w:val="00385268"/>
    <w:rsid w:val="00385787"/>
    <w:rsid w:val="00386247"/>
    <w:rsid w:val="00386C73"/>
    <w:rsid w:val="00386D34"/>
    <w:rsid w:val="00387031"/>
    <w:rsid w:val="0038762B"/>
    <w:rsid w:val="00387655"/>
    <w:rsid w:val="00387A16"/>
    <w:rsid w:val="00390F7E"/>
    <w:rsid w:val="00393593"/>
    <w:rsid w:val="00394390"/>
    <w:rsid w:val="00394685"/>
    <w:rsid w:val="003948F2"/>
    <w:rsid w:val="003961C1"/>
    <w:rsid w:val="003967CA"/>
    <w:rsid w:val="00396B7F"/>
    <w:rsid w:val="00397826"/>
    <w:rsid w:val="003A1566"/>
    <w:rsid w:val="003A1807"/>
    <w:rsid w:val="003A25C0"/>
    <w:rsid w:val="003A2DF8"/>
    <w:rsid w:val="003A2EB1"/>
    <w:rsid w:val="003A33B1"/>
    <w:rsid w:val="003A45EB"/>
    <w:rsid w:val="003A68C9"/>
    <w:rsid w:val="003A7DEB"/>
    <w:rsid w:val="003B0EBB"/>
    <w:rsid w:val="003B0F6F"/>
    <w:rsid w:val="003B11BA"/>
    <w:rsid w:val="003B1468"/>
    <w:rsid w:val="003B1833"/>
    <w:rsid w:val="003B183C"/>
    <w:rsid w:val="003B2D3B"/>
    <w:rsid w:val="003B33AC"/>
    <w:rsid w:val="003B3892"/>
    <w:rsid w:val="003B43D6"/>
    <w:rsid w:val="003B48DD"/>
    <w:rsid w:val="003B4E4C"/>
    <w:rsid w:val="003B6431"/>
    <w:rsid w:val="003C15C8"/>
    <w:rsid w:val="003C3260"/>
    <w:rsid w:val="003C376E"/>
    <w:rsid w:val="003C581E"/>
    <w:rsid w:val="003C6B6D"/>
    <w:rsid w:val="003C6E63"/>
    <w:rsid w:val="003D0105"/>
    <w:rsid w:val="003D0B5F"/>
    <w:rsid w:val="003D26BA"/>
    <w:rsid w:val="003D2A26"/>
    <w:rsid w:val="003D3D83"/>
    <w:rsid w:val="003D433D"/>
    <w:rsid w:val="003D4B7F"/>
    <w:rsid w:val="003E004F"/>
    <w:rsid w:val="003E0477"/>
    <w:rsid w:val="003E0785"/>
    <w:rsid w:val="003E18AC"/>
    <w:rsid w:val="003E231E"/>
    <w:rsid w:val="003E2E62"/>
    <w:rsid w:val="003E3335"/>
    <w:rsid w:val="003E79B7"/>
    <w:rsid w:val="003E7C6D"/>
    <w:rsid w:val="003F12DE"/>
    <w:rsid w:val="003F1909"/>
    <w:rsid w:val="003F3F9D"/>
    <w:rsid w:val="003F404B"/>
    <w:rsid w:val="003F725B"/>
    <w:rsid w:val="003F7408"/>
    <w:rsid w:val="003F7B63"/>
    <w:rsid w:val="00400085"/>
    <w:rsid w:val="00403059"/>
    <w:rsid w:val="00403328"/>
    <w:rsid w:val="004073F4"/>
    <w:rsid w:val="0041033B"/>
    <w:rsid w:val="00410DE6"/>
    <w:rsid w:val="00411A19"/>
    <w:rsid w:val="00412DA7"/>
    <w:rsid w:val="00413D5C"/>
    <w:rsid w:val="00416555"/>
    <w:rsid w:val="004170BA"/>
    <w:rsid w:val="004208CB"/>
    <w:rsid w:val="004214B3"/>
    <w:rsid w:val="00421A84"/>
    <w:rsid w:val="00422A36"/>
    <w:rsid w:val="004231F6"/>
    <w:rsid w:val="0042394F"/>
    <w:rsid w:val="004259DB"/>
    <w:rsid w:val="004265ED"/>
    <w:rsid w:val="00427B0C"/>
    <w:rsid w:val="00430076"/>
    <w:rsid w:val="004303A5"/>
    <w:rsid w:val="004311E1"/>
    <w:rsid w:val="00433F14"/>
    <w:rsid w:val="004354C5"/>
    <w:rsid w:val="00440010"/>
    <w:rsid w:val="00441B91"/>
    <w:rsid w:val="00442BF8"/>
    <w:rsid w:val="00444F8B"/>
    <w:rsid w:val="0044550B"/>
    <w:rsid w:val="00445AED"/>
    <w:rsid w:val="00445DA5"/>
    <w:rsid w:val="00446642"/>
    <w:rsid w:val="00446EA5"/>
    <w:rsid w:val="004472B7"/>
    <w:rsid w:val="004476BF"/>
    <w:rsid w:val="00450471"/>
    <w:rsid w:val="00451552"/>
    <w:rsid w:val="0045256A"/>
    <w:rsid w:val="0045363C"/>
    <w:rsid w:val="00454D4B"/>
    <w:rsid w:val="00460AD3"/>
    <w:rsid w:val="00460D77"/>
    <w:rsid w:val="0046381F"/>
    <w:rsid w:val="004650EF"/>
    <w:rsid w:val="004652A4"/>
    <w:rsid w:val="00466BEF"/>
    <w:rsid w:val="00467443"/>
    <w:rsid w:val="00470301"/>
    <w:rsid w:val="00471778"/>
    <w:rsid w:val="00475191"/>
    <w:rsid w:val="00475D11"/>
    <w:rsid w:val="004760DA"/>
    <w:rsid w:val="00477EA9"/>
    <w:rsid w:val="00481637"/>
    <w:rsid w:val="004826EB"/>
    <w:rsid w:val="0048662E"/>
    <w:rsid w:val="00486EB1"/>
    <w:rsid w:val="00492418"/>
    <w:rsid w:val="004924C6"/>
    <w:rsid w:val="00493FE9"/>
    <w:rsid w:val="00494530"/>
    <w:rsid w:val="0049527F"/>
    <w:rsid w:val="0049540F"/>
    <w:rsid w:val="004967A8"/>
    <w:rsid w:val="00497B39"/>
    <w:rsid w:val="00497EC3"/>
    <w:rsid w:val="004A1179"/>
    <w:rsid w:val="004A1409"/>
    <w:rsid w:val="004A4A60"/>
    <w:rsid w:val="004A5DAC"/>
    <w:rsid w:val="004A755F"/>
    <w:rsid w:val="004B2454"/>
    <w:rsid w:val="004B31E1"/>
    <w:rsid w:val="004B3518"/>
    <w:rsid w:val="004B3E0D"/>
    <w:rsid w:val="004B43D4"/>
    <w:rsid w:val="004B663D"/>
    <w:rsid w:val="004B6A97"/>
    <w:rsid w:val="004B6BB0"/>
    <w:rsid w:val="004B6EFA"/>
    <w:rsid w:val="004B79B7"/>
    <w:rsid w:val="004C1ED9"/>
    <w:rsid w:val="004C4536"/>
    <w:rsid w:val="004C4623"/>
    <w:rsid w:val="004C7807"/>
    <w:rsid w:val="004C7B3A"/>
    <w:rsid w:val="004D0D59"/>
    <w:rsid w:val="004D104D"/>
    <w:rsid w:val="004D1771"/>
    <w:rsid w:val="004D22DC"/>
    <w:rsid w:val="004D2AD7"/>
    <w:rsid w:val="004D4EC3"/>
    <w:rsid w:val="004D5519"/>
    <w:rsid w:val="004E0E49"/>
    <w:rsid w:val="004E11DB"/>
    <w:rsid w:val="004E3418"/>
    <w:rsid w:val="004E4982"/>
    <w:rsid w:val="004E57F0"/>
    <w:rsid w:val="004E5F45"/>
    <w:rsid w:val="004E6741"/>
    <w:rsid w:val="004E7F8C"/>
    <w:rsid w:val="004F0F12"/>
    <w:rsid w:val="004F1F28"/>
    <w:rsid w:val="004F5144"/>
    <w:rsid w:val="004F6957"/>
    <w:rsid w:val="004F7093"/>
    <w:rsid w:val="00500CAF"/>
    <w:rsid w:val="005036D0"/>
    <w:rsid w:val="00504049"/>
    <w:rsid w:val="005048BB"/>
    <w:rsid w:val="00507E43"/>
    <w:rsid w:val="005105A7"/>
    <w:rsid w:val="00511D45"/>
    <w:rsid w:val="00513374"/>
    <w:rsid w:val="00513910"/>
    <w:rsid w:val="0051403D"/>
    <w:rsid w:val="00514619"/>
    <w:rsid w:val="00517ADE"/>
    <w:rsid w:val="00522578"/>
    <w:rsid w:val="00524983"/>
    <w:rsid w:val="00524B6F"/>
    <w:rsid w:val="00524CE9"/>
    <w:rsid w:val="00524D7A"/>
    <w:rsid w:val="0052536E"/>
    <w:rsid w:val="00525946"/>
    <w:rsid w:val="00527F9B"/>
    <w:rsid w:val="00530E27"/>
    <w:rsid w:val="00534250"/>
    <w:rsid w:val="005356D4"/>
    <w:rsid w:val="0053627F"/>
    <w:rsid w:val="00537297"/>
    <w:rsid w:val="00537704"/>
    <w:rsid w:val="00537F03"/>
    <w:rsid w:val="00541F83"/>
    <w:rsid w:val="0054696E"/>
    <w:rsid w:val="0055053E"/>
    <w:rsid w:val="0055163C"/>
    <w:rsid w:val="00551C0E"/>
    <w:rsid w:val="00552231"/>
    <w:rsid w:val="00556B89"/>
    <w:rsid w:val="005600CE"/>
    <w:rsid w:val="00562D09"/>
    <w:rsid w:val="005642A4"/>
    <w:rsid w:val="005670AD"/>
    <w:rsid w:val="00567E9C"/>
    <w:rsid w:val="0057032C"/>
    <w:rsid w:val="00576A12"/>
    <w:rsid w:val="00576B0D"/>
    <w:rsid w:val="00577924"/>
    <w:rsid w:val="0058027A"/>
    <w:rsid w:val="00580457"/>
    <w:rsid w:val="0058204C"/>
    <w:rsid w:val="00586621"/>
    <w:rsid w:val="00586CB5"/>
    <w:rsid w:val="00587B7C"/>
    <w:rsid w:val="00591008"/>
    <w:rsid w:val="00591957"/>
    <w:rsid w:val="00593253"/>
    <w:rsid w:val="00594386"/>
    <w:rsid w:val="005A0303"/>
    <w:rsid w:val="005A120F"/>
    <w:rsid w:val="005A3BD1"/>
    <w:rsid w:val="005A47B8"/>
    <w:rsid w:val="005A4C2A"/>
    <w:rsid w:val="005A57CF"/>
    <w:rsid w:val="005A5F54"/>
    <w:rsid w:val="005A7D26"/>
    <w:rsid w:val="005B16F4"/>
    <w:rsid w:val="005B3739"/>
    <w:rsid w:val="005B5416"/>
    <w:rsid w:val="005B59C7"/>
    <w:rsid w:val="005C0712"/>
    <w:rsid w:val="005C5BEE"/>
    <w:rsid w:val="005C6E5D"/>
    <w:rsid w:val="005C747B"/>
    <w:rsid w:val="005D03AB"/>
    <w:rsid w:val="005D184E"/>
    <w:rsid w:val="005D1857"/>
    <w:rsid w:val="005D245A"/>
    <w:rsid w:val="005D4B41"/>
    <w:rsid w:val="005D6DDF"/>
    <w:rsid w:val="005E2859"/>
    <w:rsid w:val="005E3B62"/>
    <w:rsid w:val="005E507E"/>
    <w:rsid w:val="005E5525"/>
    <w:rsid w:val="005F0490"/>
    <w:rsid w:val="005F504C"/>
    <w:rsid w:val="005F5380"/>
    <w:rsid w:val="005F56A7"/>
    <w:rsid w:val="005F654B"/>
    <w:rsid w:val="0060085F"/>
    <w:rsid w:val="00600E23"/>
    <w:rsid w:val="00600F78"/>
    <w:rsid w:val="006014A3"/>
    <w:rsid w:val="006022AD"/>
    <w:rsid w:val="006047EA"/>
    <w:rsid w:val="00605549"/>
    <w:rsid w:val="0060788F"/>
    <w:rsid w:val="00607E3E"/>
    <w:rsid w:val="00610318"/>
    <w:rsid w:val="006124B9"/>
    <w:rsid w:val="0061255F"/>
    <w:rsid w:val="00612677"/>
    <w:rsid w:val="00612C0A"/>
    <w:rsid w:val="0061495E"/>
    <w:rsid w:val="00616A84"/>
    <w:rsid w:val="00616DC6"/>
    <w:rsid w:val="00616EAA"/>
    <w:rsid w:val="00620033"/>
    <w:rsid w:val="006208E7"/>
    <w:rsid w:val="00620C41"/>
    <w:rsid w:val="00621176"/>
    <w:rsid w:val="00622302"/>
    <w:rsid w:val="00622FBB"/>
    <w:rsid w:val="0062306E"/>
    <w:rsid w:val="0062489A"/>
    <w:rsid w:val="006262D4"/>
    <w:rsid w:val="006270F7"/>
    <w:rsid w:val="0062769B"/>
    <w:rsid w:val="006277D8"/>
    <w:rsid w:val="00630197"/>
    <w:rsid w:val="006315AC"/>
    <w:rsid w:val="00631857"/>
    <w:rsid w:val="00633379"/>
    <w:rsid w:val="0063510A"/>
    <w:rsid w:val="00636CC6"/>
    <w:rsid w:val="00643EF7"/>
    <w:rsid w:val="006461A6"/>
    <w:rsid w:val="0064781F"/>
    <w:rsid w:val="00651409"/>
    <w:rsid w:val="006521D9"/>
    <w:rsid w:val="006521FE"/>
    <w:rsid w:val="006528C1"/>
    <w:rsid w:val="00654E98"/>
    <w:rsid w:val="00655F8C"/>
    <w:rsid w:val="00656C11"/>
    <w:rsid w:val="0065783B"/>
    <w:rsid w:val="0065784A"/>
    <w:rsid w:val="00657A13"/>
    <w:rsid w:val="0066104A"/>
    <w:rsid w:val="00662669"/>
    <w:rsid w:val="006627E1"/>
    <w:rsid w:val="00662CC6"/>
    <w:rsid w:val="00663BB7"/>
    <w:rsid w:val="00664B2D"/>
    <w:rsid w:val="0066554F"/>
    <w:rsid w:val="006657C1"/>
    <w:rsid w:val="00666B3A"/>
    <w:rsid w:val="00670405"/>
    <w:rsid w:val="006705E0"/>
    <w:rsid w:val="00670AE1"/>
    <w:rsid w:val="00671BE1"/>
    <w:rsid w:val="00672A1B"/>
    <w:rsid w:val="00673A38"/>
    <w:rsid w:val="00674617"/>
    <w:rsid w:val="00675803"/>
    <w:rsid w:val="00676545"/>
    <w:rsid w:val="00676DA5"/>
    <w:rsid w:val="00680BC4"/>
    <w:rsid w:val="00680E72"/>
    <w:rsid w:val="0068117E"/>
    <w:rsid w:val="00681F17"/>
    <w:rsid w:val="006824EB"/>
    <w:rsid w:val="0068344D"/>
    <w:rsid w:val="006847DE"/>
    <w:rsid w:val="00684B93"/>
    <w:rsid w:val="006917F8"/>
    <w:rsid w:val="00693B6F"/>
    <w:rsid w:val="00694B73"/>
    <w:rsid w:val="00696A4B"/>
    <w:rsid w:val="00696ADE"/>
    <w:rsid w:val="0069736D"/>
    <w:rsid w:val="00697B63"/>
    <w:rsid w:val="006A175F"/>
    <w:rsid w:val="006A2658"/>
    <w:rsid w:val="006A4846"/>
    <w:rsid w:val="006A4D44"/>
    <w:rsid w:val="006A4F21"/>
    <w:rsid w:val="006A4F64"/>
    <w:rsid w:val="006A52DB"/>
    <w:rsid w:val="006A5BD1"/>
    <w:rsid w:val="006A6485"/>
    <w:rsid w:val="006B0415"/>
    <w:rsid w:val="006B2A1B"/>
    <w:rsid w:val="006B2BE8"/>
    <w:rsid w:val="006B3244"/>
    <w:rsid w:val="006B4849"/>
    <w:rsid w:val="006B60D2"/>
    <w:rsid w:val="006B713D"/>
    <w:rsid w:val="006B7C36"/>
    <w:rsid w:val="006C18F2"/>
    <w:rsid w:val="006C209A"/>
    <w:rsid w:val="006C2A9E"/>
    <w:rsid w:val="006C54DD"/>
    <w:rsid w:val="006C6896"/>
    <w:rsid w:val="006D10DC"/>
    <w:rsid w:val="006D4559"/>
    <w:rsid w:val="006D4878"/>
    <w:rsid w:val="006D4E9F"/>
    <w:rsid w:val="006D7243"/>
    <w:rsid w:val="006D771F"/>
    <w:rsid w:val="006E11C7"/>
    <w:rsid w:val="006E20C7"/>
    <w:rsid w:val="006E307C"/>
    <w:rsid w:val="006E3B94"/>
    <w:rsid w:val="006E4760"/>
    <w:rsid w:val="006E4DDF"/>
    <w:rsid w:val="006E5A8E"/>
    <w:rsid w:val="006E6388"/>
    <w:rsid w:val="006F0F03"/>
    <w:rsid w:val="006F2818"/>
    <w:rsid w:val="006F3FCF"/>
    <w:rsid w:val="006F4F0C"/>
    <w:rsid w:val="006F6AD2"/>
    <w:rsid w:val="00700113"/>
    <w:rsid w:val="0070059A"/>
    <w:rsid w:val="00701C06"/>
    <w:rsid w:val="00702E29"/>
    <w:rsid w:val="00703308"/>
    <w:rsid w:val="00705581"/>
    <w:rsid w:val="0070646E"/>
    <w:rsid w:val="007113E5"/>
    <w:rsid w:val="0071255D"/>
    <w:rsid w:val="0071321A"/>
    <w:rsid w:val="00713709"/>
    <w:rsid w:val="00714617"/>
    <w:rsid w:val="00715235"/>
    <w:rsid w:val="007155BA"/>
    <w:rsid w:val="00715A8F"/>
    <w:rsid w:val="00716749"/>
    <w:rsid w:val="00716FA0"/>
    <w:rsid w:val="00723141"/>
    <w:rsid w:val="0072611E"/>
    <w:rsid w:val="00726DA5"/>
    <w:rsid w:val="00731677"/>
    <w:rsid w:val="007338C0"/>
    <w:rsid w:val="00736F66"/>
    <w:rsid w:val="00737059"/>
    <w:rsid w:val="00737355"/>
    <w:rsid w:val="00737559"/>
    <w:rsid w:val="00737DC5"/>
    <w:rsid w:val="00741CDB"/>
    <w:rsid w:val="007420D2"/>
    <w:rsid w:val="00742F2E"/>
    <w:rsid w:val="00743997"/>
    <w:rsid w:val="00745640"/>
    <w:rsid w:val="0074571A"/>
    <w:rsid w:val="00746D57"/>
    <w:rsid w:val="00750BF1"/>
    <w:rsid w:val="007517E1"/>
    <w:rsid w:val="00751AA7"/>
    <w:rsid w:val="00753046"/>
    <w:rsid w:val="0075431A"/>
    <w:rsid w:val="007551E7"/>
    <w:rsid w:val="007553C9"/>
    <w:rsid w:val="00756A4F"/>
    <w:rsid w:val="007577AD"/>
    <w:rsid w:val="00757BA8"/>
    <w:rsid w:val="007601AD"/>
    <w:rsid w:val="00761EB1"/>
    <w:rsid w:val="00764925"/>
    <w:rsid w:val="00765283"/>
    <w:rsid w:val="0076535A"/>
    <w:rsid w:val="00766750"/>
    <w:rsid w:val="00766D07"/>
    <w:rsid w:val="00770010"/>
    <w:rsid w:val="00773E42"/>
    <w:rsid w:val="0077577F"/>
    <w:rsid w:val="00775AC6"/>
    <w:rsid w:val="00776B8C"/>
    <w:rsid w:val="00776D10"/>
    <w:rsid w:val="00776DF4"/>
    <w:rsid w:val="00777362"/>
    <w:rsid w:val="00780A7D"/>
    <w:rsid w:val="0078138E"/>
    <w:rsid w:val="00781577"/>
    <w:rsid w:val="00783510"/>
    <w:rsid w:val="00785F71"/>
    <w:rsid w:val="00786678"/>
    <w:rsid w:val="00786B74"/>
    <w:rsid w:val="00786ED1"/>
    <w:rsid w:val="00786EDE"/>
    <w:rsid w:val="00787B91"/>
    <w:rsid w:val="007911EF"/>
    <w:rsid w:val="0079212C"/>
    <w:rsid w:val="0079271F"/>
    <w:rsid w:val="00797A3F"/>
    <w:rsid w:val="007A1674"/>
    <w:rsid w:val="007A2C73"/>
    <w:rsid w:val="007A2D81"/>
    <w:rsid w:val="007A343D"/>
    <w:rsid w:val="007A4FC5"/>
    <w:rsid w:val="007A6179"/>
    <w:rsid w:val="007A6737"/>
    <w:rsid w:val="007A7814"/>
    <w:rsid w:val="007B28CF"/>
    <w:rsid w:val="007B5EBC"/>
    <w:rsid w:val="007C0AFF"/>
    <w:rsid w:val="007C0F87"/>
    <w:rsid w:val="007C0FBC"/>
    <w:rsid w:val="007C361D"/>
    <w:rsid w:val="007C4CB0"/>
    <w:rsid w:val="007C518E"/>
    <w:rsid w:val="007C63B6"/>
    <w:rsid w:val="007C7AEE"/>
    <w:rsid w:val="007D0815"/>
    <w:rsid w:val="007D2D85"/>
    <w:rsid w:val="007D3B04"/>
    <w:rsid w:val="007D3D81"/>
    <w:rsid w:val="007D3E25"/>
    <w:rsid w:val="007D5B78"/>
    <w:rsid w:val="007D5F76"/>
    <w:rsid w:val="007D6498"/>
    <w:rsid w:val="007D764E"/>
    <w:rsid w:val="007D7D20"/>
    <w:rsid w:val="007E0204"/>
    <w:rsid w:val="007E370D"/>
    <w:rsid w:val="007E4972"/>
    <w:rsid w:val="007E5D3F"/>
    <w:rsid w:val="007E6950"/>
    <w:rsid w:val="007E71A6"/>
    <w:rsid w:val="007E71FB"/>
    <w:rsid w:val="007F068C"/>
    <w:rsid w:val="007F2027"/>
    <w:rsid w:val="007F3208"/>
    <w:rsid w:val="007F3A92"/>
    <w:rsid w:val="007F3D69"/>
    <w:rsid w:val="007F690B"/>
    <w:rsid w:val="007F7549"/>
    <w:rsid w:val="007F7C07"/>
    <w:rsid w:val="008004F4"/>
    <w:rsid w:val="00800F39"/>
    <w:rsid w:val="00803762"/>
    <w:rsid w:val="00803972"/>
    <w:rsid w:val="00803C64"/>
    <w:rsid w:val="00806852"/>
    <w:rsid w:val="00806D4C"/>
    <w:rsid w:val="00810444"/>
    <w:rsid w:val="00811241"/>
    <w:rsid w:val="0081187A"/>
    <w:rsid w:val="00812FCB"/>
    <w:rsid w:val="00813AA3"/>
    <w:rsid w:val="008175BB"/>
    <w:rsid w:val="008201E9"/>
    <w:rsid w:val="00820A81"/>
    <w:rsid w:val="00820E05"/>
    <w:rsid w:val="008221B2"/>
    <w:rsid w:val="00823E4A"/>
    <w:rsid w:val="00823FB5"/>
    <w:rsid w:val="00824215"/>
    <w:rsid w:val="008243CB"/>
    <w:rsid w:val="00825336"/>
    <w:rsid w:val="00826DEB"/>
    <w:rsid w:val="00827C09"/>
    <w:rsid w:val="00831763"/>
    <w:rsid w:val="00831838"/>
    <w:rsid w:val="00831D6E"/>
    <w:rsid w:val="00831E45"/>
    <w:rsid w:val="00831F72"/>
    <w:rsid w:val="008335D2"/>
    <w:rsid w:val="008349D0"/>
    <w:rsid w:val="00834B23"/>
    <w:rsid w:val="00835199"/>
    <w:rsid w:val="008359A0"/>
    <w:rsid w:val="00836517"/>
    <w:rsid w:val="008370EC"/>
    <w:rsid w:val="008379B9"/>
    <w:rsid w:val="00840A6C"/>
    <w:rsid w:val="008419B2"/>
    <w:rsid w:val="00841B27"/>
    <w:rsid w:val="00841BF6"/>
    <w:rsid w:val="00842C13"/>
    <w:rsid w:val="0084393B"/>
    <w:rsid w:val="00844AD7"/>
    <w:rsid w:val="00845AB2"/>
    <w:rsid w:val="00845B96"/>
    <w:rsid w:val="0084682D"/>
    <w:rsid w:val="00850742"/>
    <w:rsid w:val="00852289"/>
    <w:rsid w:val="00852BAB"/>
    <w:rsid w:val="00852F9E"/>
    <w:rsid w:val="0085329A"/>
    <w:rsid w:val="008544E5"/>
    <w:rsid w:val="00855619"/>
    <w:rsid w:val="00856BBD"/>
    <w:rsid w:val="008576B3"/>
    <w:rsid w:val="00857BD7"/>
    <w:rsid w:val="008626DB"/>
    <w:rsid w:val="00863624"/>
    <w:rsid w:val="00864C5E"/>
    <w:rsid w:val="00865B1E"/>
    <w:rsid w:val="0086650D"/>
    <w:rsid w:val="008705A7"/>
    <w:rsid w:val="008723B8"/>
    <w:rsid w:val="00872894"/>
    <w:rsid w:val="0087355E"/>
    <w:rsid w:val="00875069"/>
    <w:rsid w:val="008756C8"/>
    <w:rsid w:val="00877FEF"/>
    <w:rsid w:val="00880745"/>
    <w:rsid w:val="00880E24"/>
    <w:rsid w:val="00881E88"/>
    <w:rsid w:val="00882305"/>
    <w:rsid w:val="00882585"/>
    <w:rsid w:val="00883922"/>
    <w:rsid w:val="00884327"/>
    <w:rsid w:val="00884552"/>
    <w:rsid w:val="00885A07"/>
    <w:rsid w:val="00890015"/>
    <w:rsid w:val="0089094D"/>
    <w:rsid w:val="00890CA5"/>
    <w:rsid w:val="008927CC"/>
    <w:rsid w:val="00892C45"/>
    <w:rsid w:val="008974E0"/>
    <w:rsid w:val="00897A35"/>
    <w:rsid w:val="008A064D"/>
    <w:rsid w:val="008A2A7B"/>
    <w:rsid w:val="008A5508"/>
    <w:rsid w:val="008A63AC"/>
    <w:rsid w:val="008B07C6"/>
    <w:rsid w:val="008B0A9D"/>
    <w:rsid w:val="008B4CCB"/>
    <w:rsid w:val="008B4EA4"/>
    <w:rsid w:val="008B51FE"/>
    <w:rsid w:val="008B63CD"/>
    <w:rsid w:val="008B7144"/>
    <w:rsid w:val="008B73DB"/>
    <w:rsid w:val="008C0149"/>
    <w:rsid w:val="008C063E"/>
    <w:rsid w:val="008C1728"/>
    <w:rsid w:val="008C301A"/>
    <w:rsid w:val="008C4D49"/>
    <w:rsid w:val="008C6526"/>
    <w:rsid w:val="008C74D9"/>
    <w:rsid w:val="008C79EA"/>
    <w:rsid w:val="008D0EE9"/>
    <w:rsid w:val="008D19E5"/>
    <w:rsid w:val="008D21BF"/>
    <w:rsid w:val="008D2457"/>
    <w:rsid w:val="008D2AE9"/>
    <w:rsid w:val="008D4362"/>
    <w:rsid w:val="008D5B63"/>
    <w:rsid w:val="008D6706"/>
    <w:rsid w:val="008D6C56"/>
    <w:rsid w:val="008D7133"/>
    <w:rsid w:val="008D7746"/>
    <w:rsid w:val="008D78B8"/>
    <w:rsid w:val="008E143D"/>
    <w:rsid w:val="008E306E"/>
    <w:rsid w:val="008E3DD8"/>
    <w:rsid w:val="008E481C"/>
    <w:rsid w:val="008E49EF"/>
    <w:rsid w:val="008E5802"/>
    <w:rsid w:val="008E6478"/>
    <w:rsid w:val="008E6BDB"/>
    <w:rsid w:val="008E7C0F"/>
    <w:rsid w:val="008F09FA"/>
    <w:rsid w:val="008F3C9D"/>
    <w:rsid w:val="008F3CD7"/>
    <w:rsid w:val="008F5181"/>
    <w:rsid w:val="008F6379"/>
    <w:rsid w:val="00904593"/>
    <w:rsid w:val="00904B3F"/>
    <w:rsid w:val="009052A3"/>
    <w:rsid w:val="00912C04"/>
    <w:rsid w:val="00912F83"/>
    <w:rsid w:val="00913052"/>
    <w:rsid w:val="009140F5"/>
    <w:rsid w:val="00915580"/>
    <w:rsid w:val="009161F9"/>
    <w:rsid w:val="009173C8"/>
    <w:rsid w:val="009220F5"/>
    <w:rsid w:val="00926963"/>
    <w:rsid w:val="00926A73"/>
    <w:rsid w:val="00927767"/>
    <w:rsid w:val="00930CFE"/>
    <w:rsid w:val="009315C5"/>
    <w:rsid w:val="00933CC4"/>
    <w:rsid w:val="009350A8"/>
    <w:rsid w:val="0093697B"/>
    <w:rsid w:val="00936C16"/>
    <w:rsid w:val="00937AD2"/>
    <w:rsid w:val="0094047D"/>
    <w:rsid w:val="0094278F"/>
    <w:rsid w:val="009427FC"/>
    <w:rsid w:val="00942DD1"/>
    <w:rsid w:val="0094353D"/>
    <w:rsid w:val="00944524"/>
    <w:rsid w:val="009449ED"/>
    <w:rsid w:val="0094517E"/>
    <w:rsid w:val="009459C4"/>
    <w:rsid w:val="00945F83"/>
    <w:rsid w:val="00950097"/>
    <w:rsid w:val="00950ADC"/>
    <w:rsid w:val="009532A3"/>
    <w:rsid w:val="009532ED"/>
    <w:rsid w:val="00953A95"/>
    <w:rsid w:val="009541FD"/>
    <w:rsid w:val="00955A5B"/>
    <w:rsid w:val="00955F9D"/>
    <w:rsid w:val="009560AA"/>
    <w:rsid w:val="00957ABB"/>
    <w:rsid w:val="0096039A"/>
    <w:rsid w:val="009604E1"/>
    <w:rsid w:val="00960720"/>
    <w:rsid w:val="00960ACD"/>
    <w:rsid w:val="00961BFA"/>
    <w:rsid w:val="00962165"/>
    <w:rsid w:val="009629DE"/>
    <w:rsid w:val="009630BC"/>
    <w:rsid w:val="00964C98"/>
    <w:rsid w:val="009672FD"/>
    <w:rsid w:val="00967905"/>
    <w:rsid w:val="0097091C"/>
    <w:rsid w:val="0097175A"/>
    <w:rsid w:val="00975268"/>
    <w:rsid w:val="00975649"/>
    <w:rsid w:val="0097599F"/>
    <w:rsid w:val="00976010"/>
    <w:rsid w:val="00976989"/>
    <w:rsid w:val="00977C0B"/>
    <w:rsid w:val="0098277E"/>
    <w:rsid w:val="009829C7"/>
    <w:rsid w:val="0098391A"/>
    <w:rsid w:val="00985D0C"/>
    <w:rsid w:val="00987F4B"/>
    <w:rsid w:val="0099087D"/>
    <w:rsid w:val="00995F34"/>
    <w:rsid w:val="009974D4"/>
    <w:rsid w:val="00997832"/>
    <w:rsid w:val="009A1114"/>
    <w:rsid w:val="009A1F79"/>
    <w:rsid w:val="009A2F67"/>
    <w:rsid w:val="009A40CC"/>
    <w:rsid w:val="009A42D3"/>
    <w:rsid w:val="009A480C"/>
    <w:rsid w:val="009A539E"/>
    <w:rsid w:val="009A7B34"/>
    <w:rsid w:val="009B0AB0"/>
    <w:rsid w:val="009B1C0E"/>
    <w:rsid w:val="009B2854"/>
    <w:rsid w:val="009B36B0"/>
    <w:rsid w:val="009B3E6B"/>
    <w:rsid w:val="009B3FB9"/>
    <w:rsid w:val="009B4112"/>
    <w:rsid w:val="009B7994"/>
    <w:rsid w:val="009C0864"/>
    <w:rsid w:val="009C08B5"/>
    <w:rsid w:val="009C0D8F"/>
    <w:rsid w:val="009C155A"/>
    <w:rsid w:val="009C4858"/>
    <w:rsid w:val="009C4E07"/>
    <w:rsid w:val="009C5BBD"/>
    <w:rsid w:val="009C5D84"/>
    <w:rsid w:val="009C77BA"/>
    <w:rsid w:val="009D010E"/>
    <w:rsid w:val="009D1951"/>
    <w:rsid w:val="009D6B83"/>
    <w:rsid w:val="009D6F5C"/>
    <w:rsid w:val="009E205C"/>
    <w:rsid w:val="009E58F4"/>
    <w:rsid w:val="009E6083"/>
    <w:rsid w:val="009E69AD"/>
    <w:rsid w:val="009E794B"/>
    <w:rsid w:val="009F1017"/>
    <w:rsid w:val="009F1109"/>
    <w:rsid w:val="009F786B"/>
    <w:rsid w:val="00A00835"/>
    <w:rsid w:val="00A009EC"/>
    <w:rsid w:val="00A0371C"/>
    <w:rsid w:val="00A03918"/>
    <w:rsid w:val="00A056C4"/>
    <w:rsid w:val="00A05C91"/>
    <w:rsid w:val="00A05DD5"/>
    <w:rsid w:val="00A10684"/>
    <w:rsid w:val="00A10CDE"/>
    <w:rsid w:val="00A11E7B"/>
    <w:rsid w:val="00A139CB"/>
    <w:rsid w:val="00A1547B"/>
    <w:rsid w:val="00A16166"/>
    <w:rsid w:val="00A204F4"/>
    <w:rsid w:val="00A20F94"/>
    <w:rsid w:val="00A2136B"/>
    <w:rsid w:val="00A225B0"/>
    <w:rsid w:val="00A22A14"/>
    <w:rsid w:val="00A238F7"/>
    <w:rsid w:val="00A23B19"/>
    <w:rsid w:val="00A249B3"/>
    <w:rsid w:val="00A26679"/>
    <w:rsid w:val="00A26749"/>
    <w:rsid w:val="00A270C1"/>
    <w:rsid w:val="00A3142B"/>
    <w:rsid w:val="00A328CE"/>
    <w:rsid w:val="00A32A94"/>
    <w:rsid w:val="00A333CC"/>
    <w:rsid w:val="00A364FC"/>
    <w:rsid w:val="00A41792"/>
    <w:rsid w:val="00A43DBD"/>
    <w:rsid w:val="00A44382"/>
    <w:rsid w:val="00A4484F"/>
    <w:rsid w:val="00A45156"/>
    <w:rsid w:val="00A45608"/>
    <w:rsid w:val="00A458BD"/>
    <w:rsid w:val="00A45F24"/>
    <w:rsid w:val="00A4705A"/>
    <w:rsid w:val="00A47BF1"/>
    <w:rsid w:val="00A51F5D"/>
    <w:rsid w:val="00A52209"/>
    <w:rsid w:val="00A53071"/>
    <w:rsid w:val="00A544EB"/>
    <w:rsid w:val="00A5720B"/>
    <w:rsid w:val="00A57D7D"/>
    <w:rsid w:val="00A60E48"/>
    <w:rsid w:val="00A634AC"/>
    <w:rsid w:val="00A644DB"/>
    <w:rsid w:val="00A678A2"/>
    <w:rsid w:val="00A7149E"/>
    <w:rsid w:val="00A716A4"/>
    <w:rsid w:val="00A719BE"/>
    <w:rsid w:val="00A728E6"/>
    <w:rsid w:val="00A73ED7"/>
    <w:rsid w:val="00A7441D"/>
    <w:rsid w:val="00A74A26"/>
    <w:rsid w:val="00A74A66"/>
    <w:rsid w:val="00A807A3"/>
    <w:rsid w:val="00A813E5"/>
    <w:rsid w:val="00A820C7"/>
    <w:rsid w:val="00A82793"/>
    <w:rsid w:val="00A82A9A"/>
    <w:rsid w:val="00A84404"/>
    <w:rsid w:val="00A84A52"/>
    <w:rsid w:val="00A855DD"/>
    <w:rsid w:val="00A86604"/>
    <w:rsid w:val="00A8727C"/>
    <w:rsid w:val="00A87BAC"/>
    <w:rsid w:val="00A90967"/>
    <w:rsid w:val="00A90D1A"/>
    <w:rsid w:val="00A924D2"/>
    <w:rsid w:val="00A92A00"/>
    <w:rsid w:val="00A93F8B"/>
    <w:rsid w:val="00A95E0B"/>
    <w:rsid w:val="00A96835"/>
    <w:rsid w:val="00A97D46"/>
    <w:rsid w:val="00A97D5E"/>
    <w:rsid w:val="00AA06EE"/>
    <w:rsid w:val="00AA1690"/>
    <w:rsid w:val="00AA56E9"/>
    <w:rsid w:val="00AA6020"/>
    <w:rsid w:val="00AB03C4"/>
    <w:rsid w:val="00AB16C7"/>
    <w:rsid w:val="00AB1B10"/>
    <w:rsid w:val="00AB2A53"/>
    <w:rsid w:val="00AB630B"/>
    <w:rsid w:val="00AB681E"/>
    <w:rsid w:val="00AB6A8B"/>
    <w:rsid w:val="00AB6AE0"/>
    <w:rsid w:val="00AC08D6"/>
    <w:rsid w:val="00AC521E"/>
    <w:rsid w:val="00AC6C56"/>
    <w:rsid w:val="00AC7246"/>
    <w:rsid w:val="00AC7FCF"/>
    <w:rsid w:val="00AD263C"/>
    <w:rsid w:val="00AD2810"/>
    <w:rsid w:val="00AD2C3F"/>
    <w:rsid w:val="00AD3178"/>
    <w:rsid w:val="00AD3904"/>
    <w:rsid w:val="00AD52FD"/>
    <w:rsid w:val="00AD5BF2"/>
    <w:rsid w:val="00AD646A"/>
    <w:rsid w:val="00AD70EB"/>
    <w:rsid w:val="00AD73DA"/>
    <w:rsid w:val="00AE014C"/>
    <w:rsid w:val="00AE04ED"/>
    <w:rsid w:val="00AE15AE"/>
    <w:rsid w:val="00AE4A81"/>
    <w:rsid w:val="00AE50D4"/>
    <w:rsid w:val="00AE5DD4"/>
    <w:rsid w:val="00AE6193"/>
    <w:rsid w:val="00AF14C7"/>
    <w:rsid w:val="00AF32F5"/>
    <w:rsid w:val="00AF58F1"/>
    <w:rsid w:val="00AF6562"/>
    <w:rsid w:val="00AF678F"/>
    <w:rsid w:val="00AF7576"/>
    <w:rsid w:val="00B00059"/>
    <w:rsid w:val="00B016CD"/>
    <w:rsid w:val="00B01A5D"/>
    <w:rsid w:val="00B06C9B"/>
    <w:rsid w:val="00B10BF5"/>
    <w:rsid w:val="00B12F17"/>
    <w:rsid w:val="00B13701"/>
    <w:rsid w:val="00B1386D"/>
    <w:rsid w:val="00B13E37"/>
    <w:rsid w:val="00B146A0"/>
    <w:rsid w:val="00B15E26"/>
    <w:rsid w:val="00B161E1"/>
    <w:rsid w:val="00B16705"/>
    <w:rsid w:val="00B17109"/>
    <w:rsid w:val="00B20D53"/>
    <w:rsid w:val="00B267FB"/>
    <w:rsid w:val="00B2769F"/>
    <w:rsid w:val="00B27739"/>
    <w:rsid w:val="00B2778C"/>
    <w:rsid w:val="00B27A27"/>
    <w:rsid w:val="00B27DDB"/>
    <w:rsid w:val="00B31F25"/>
    <w:rsid w:val="00B32059"/>
    <w:rsid w:val="00B33366"/>
    <w:rsid w:val="00B3400D"/>
    <w:rsid w:val="00B3516B"/>
    <w:rsid w:val="00B35DC4"/>
    <w:rsid w:val="00B3642F"/>
    <w:rsid w:val="00B37E74"/>
    <w:rsid w:val="00B40650"/>
    <w:rsid w:val="00B406EC"/>
    <w:rsid w:val="00B414DF"/>
    <w:rsid w:val="00B43503"/>
    <w:rsid w:val="00B46953"/>
    <w:rsid w:val="00B47053"/>
    <w:rsid w:val="00B47A2A"/>
    <w:rsid w:val="00B505BB"/>
    <w:rsid w:val="00B50D1C"/>
    <w:rsid w:val="00B551F2"/>
    <w:rsid w:val="00B55D4E"/>
    <w:rsid w:val="00B62FB8"/>
    <w:rsid w:val="00B64979"/>
    <w:rsid w:val="00B650CC"/>
    <w:rsid w:val="00B65467"/>
    <w:rsid w:val="00B65746"/>
    <w:rsid w:val="00B65D15"/>
    <w:rsid w:val="00B66E8B"/>
    <w:rsid w:val="00B66EF8"/>
    <w:rsid w:val="00B70025"/>
    <w:rsid w:val="00B74ABA"/>
    <w:rsid w:val="00B74D53"/>
    <w:rsid w:val="00B75181"/>
    <w:rsid w:val="00B75BBF"/>
    <w:rsid w:val="00B7628F"/>
    <w:rsid w:val="00B80B70"/>
    <w:rsid w:val="00B82334"/>
    <w:rsid w:val="00B8240C"/>
    <w:rsid w:val="00B832B9"/>
    <w:rsid w:val="00B8331C"/>
    <w:rsid w:val="00B83FEF"/>
    <w:rsid w:val="00B84E68"/>
    <w:rsid w:val="00B857D4"/>
    <w:rsid w:val="00B90C41"/>
    <w:rsid w:val="00B90D49"/>
    <w:rsid w:val="00B9216C"/>
    <w:rsid w:val="00B9249B"/>
    <w:rsid w:val="00B92D68"/>
    <w:rsid w:val="00B933E2"/>
    <w:rsid w:val="00B93B3C"/>
    <w:rsid w:val="00B9449F"/>
    <w:rsid w:val="00B95484"/>
    <w:rsid w:val="00B955AE"/>
    <w:rsid w:val="00B97A24"/>
    <w:rsid w:val="00BA026D"/>
    <w:rsid w:val="00BA0E82"/>
    <w:rsid w:val="00BA1FEA"/>
    <w:rsid w:val="00BA5783"/>
    <w:rsid w:val="00BA5CCF"/>
    <w:rsid w:val="00BA6DA5"/>
    <w:rsid w:val="00BA7D12"/>
    <w:rsid w:val="00BA7DA3"/>
    <w:rsid w:val="00BA7F57"/>
    <w:rsid w:val="00BB1042"/>
    <w:rsid w:val="00BB5057"/>
    <w:rsid w:val="00BB555A"/>
    <w:rsid w:val="00BB71DC"/>
    <w:rsid w:val="00BB750E"/>
    <w:rsid w:val="00BB762D"/>
    <w:rsid w:val="00BB785F"/>
    <w:rsid w:val="00BB7DDD"/>
    <w:rsid w:val="00BC003A"/>
    <w:rsid w:val="00BC0D41"/>
    <w:rsid w:val="00BC1228"/>
    <w:rsid w:val="00BC1AC8"/>
    <w:rsid w:val="00BC3BF1"/>
    <w:rsid w:val="00BC4255"/>
    <w:rsid w:val="00BC4CFC"/>
    <w:rsid w:val="00BC4D65"/>
    <w:rsid w:val="00BC7AE6"/>
    <w:rsid w:val="00BD3D51"/>
    <w:rsid w:val="00BD4A90"/>
    <w:rsid w:val="00BD4C4B"/>
    <w:rsid w:val="00BD4DE1"/>
    <w:rsid w:val="00BD61A8"/>
    <w:rsid w:val="00BD6E1D"/>
    <w:rsid w:val="00BE17C2"/>
    <w:rsid w:val="00BE285F"/>
    <w:rsid w:val="00BE576F"/>
    <w:rsid w:val="00BE5BDF"/>
    <w:rsid w:val="00BE6765"/>
    <w:rsid w:val="00BE6B9C"/>
    <w:rsid w:val="00BE6C1F"/>
    <w:rsid w:val="00BE7162"/>
    <w:rsid w:val="00BE796D"/>
    <w:rsid w:val="00BF0F9C"/>
    <w:rsid w:val="00BF33EB"/>
    <w:rsid w:val="00BF4C46"/>
    <w:rsid w:val="00BF5244"/>
    <w:rsid w:val="00BF5806"/>
    <w:rsid w:val="00BF5FA5"/>
    <w:rsid w:val="00C009D9"/>
    <w:rsid w:val="00C01500"/>
    <w:rsid w:val="00C018E6"/>
    <w:rsid w:val="00C01C29"/>
    <w:rsid w:val="00C01EF1"/>
    <w:rsid w:val="00C05460"/>
    <w:rsid w:val="00C05D02"/>
    <w:rsid w:val="00C06375"/>
    <w:rsid w:val="00C063BE"/>
    <w:rsid w:val="00C06495"/>
    <w:rsid w:val="00C107B8"/>
    <w:rsid w:val="00C10959"/>
    <w:rsid w:val="00C10C6A"/>
    <w:rsid w:val="00C11EA4"/>
    <w:rsid w:val="00C1635B"/>
    <w:rsid w:val="00C16B67"/>
    <w:rsid w:val="00C17E81"/>
    <w:rsid w:val="00C20F45"/>
    <w:rsid w:val="00C210F3"/>
    <w:rsid w:val="00C24D89"/>
    <w:rsid w:val="00C254E1"/>
    <w:rsid w:val="00C25970"/>
    <w:rsid w:val="00C26E79"/>
    <w:rsid w:val="00C26FD9"/>
    <w:rsid w:val="00C272A2"/>
    <w:rsid w:val="00C302BF"/>
    <w:rsid w:val="00C3163E"/>
    <w:rsid w:val="00C31828"/>
    <w:rsid w:val="00C3219E"/>
    <w:rsid w:val="00C32312"/>
    <w:rsid w:val="00C335F6"/>
    <w:rsid w:val="00C33B45"/>
    <w:rsid w:val="00C35330"/>
    <w:rsid w:val="00C35B04"/>
    <w:rsid w:val="00C35B57"/>
    <w:rsid w:val="00C35EB5"/>
    <w:rsid w:val="00C3601D"/>
    <w:rsid w:val="00C36575"/>
    <w:rsid w:val="00C408FF"/>
    <w:rsid w:val="00C40AC3"/>
    <w:rsid w:val="00C40E30"/>
    <w:rsid w:val="00C4128A"/>
    <w:rsid w:val="00C42113"/>
    <w:rsid w:val="00C42360"/>
    <w:rsid w:val="00C42E69"/>
    <w:rsid w:val="00C45ED4"/>
    <w:rsid w:val="00C4677E"/>
    <w:rsid w:val="00C46DEA"/>
    <w:rsid w:val="00C47CF9"/>
    <w:rsid w:val="00C50DD4"/>
    <w:rsid w:val="00C5120F"/>
    <w:rsid w:val="00C51315"/>
    <w:rsid w:val="00C521E4"/>
    <w:rsid w:val="00C54CA2"/>
    <w:rsid w:val="00C550D5"/>
    <w:rsid w:val="00C56A07"/>
    <w:rsid w:val="00C61700"/>
    <w:rsid w:val="00C624A7"/>
    <w:rsid w:val="00C63743"/>
    <w:rsid w:val="00C644F7"/>
    <w:rsid w:val="00C6461A"/>
    <w:rsid w:val="00C646E9"/>
    <w:rsid w:val="00C649D5"/>
    <w:rsid w:val="00C674C9"/>
    <w:rsid w:val="00C71910"/>
    <w:rsid w:val="00C737DC"/>
    <w:rsid w:val="00C745A6"/>
    <w:rsid w:val="00C74944"/>
    <w:rsid w:val="00C7689B"/>
    <w:rsid w:val="00C77126"/>
    <w:rsid w:val="00C774D8"/>
    <w:rsid w:val="00C775CF"/>
    <w:rsid w:val="00C77E57"/>
    <w:rsid w:val="00C801AE"/>
    <w:rsid w:val="00C80F2D"/>
    <w:rsid w:val="00C82319"/>
    <w:rsid w:val="00C838EB"/>
    <w:rsid w:val="00C84968"/>
    <w:rsid w:val="00C855DA"/>
    <w:rsid w:val="00C85BD7"/>
    <w:rsid w:val="00C91371"/>
    <w:rsid w:val="00C92FD1"/>
    <w:rsid w:val="00C9332D"/>
    <w:rsid w:val="00C96208"/>
    <w:rsid w:val="00CA3B1B"/>
    <w:rsid w:val="00CA3D5B"/>
    <w:rsid w:val="00CA414D"/>
    <w:rsid w:val="00CA4D36"/>
    <w:rsid w:val="00CA539B"/>
    <w:rsid w:val="00CA5D3D"/>
    <w:rsid w:val="00CA6621"/>
    <w:rsid w:val="00CA73A3"/>
    <w:rsid w:val="00CB1B35"/>
    <w:rsid w:val="00CB22BD"/>
    <w:rsid w:val="00CB230F"/>
    <w:rsid w:val="00CB30AF"/>
    <w:rsid w:val="00CB3A02"/>
    <w:rsid w:val="00CB51C0"/>
    <w:rsid w:val="00CB67DE"/>
    <w:rsid w:val="00CB67F2"/>
    <w:rsid w:val="00CC0E3A"/>
    <w:rsid w:val="00CC1CD7"/>
    <w:rsid w:val="00CC22E4"/>
    <w:rsid w:val="00CC2A6A"/>
    <w:rsid w:val="00CC2CE8"/>
    <w:rsid w:val="00CC2DEF"/>
    <w:rsid w:val="00CC3A32"/>
    <w:rsid w:val="00CC3B38"/>
    <w:rsid w:val="00CC4287"/>
    <w:rsid w:val="00CD3E48"/>
    <w:rsid w:val="00CD4767"/>
    <w:rsid w:val="00CD6593"/>
    <w:rsid w:val="00CD71B2"/>
    <w:rsid w:val="00CE43C9"/>
    <w:rsid w:val="00CE4609"/>
    <w:rsid w:val="00CE49A8"/>
    <w:rsid w:val="00CE6331"/>
    <w:rsid w:val="00CE66C1"/>
    <w:rsid w:val="00CE7801"/>
    <w:rsid w:val="00CE7E50"/>
    <w:rsid w:val="00CE7F3B"/>
    <w:rsid w:val="00CF3B8A"/>
    <w:rsid w:val="00CF5619"/>
    <w:rsid w:val="00CF5A57"/>
    <w:rsid w:val="00CF6D59"/>
    <w:rsid w:val="00CF6E3A"/>
    <w:rsid w:val="00CF7C85"/>
    <w:rsid w:val="00D0095C"/>
    <w:rsid w:val="00D01034"/>
    <w:rsid w:val="00D03936"/>
    <w:rsid w:val="00D052A6"/>
    <w:rsid w:val="00D05AFD"/>
    <w:rsid w:val="00D05DB8"/>
    <w:rsid w:val="00D06B09"/>
    <w:rsid w:val="00D07831"/>
    <w:rsid w:val="00D07E3D"/>
    <w:rsid w:val="00D10131"/>
    <w:rsid w:val="00D11792"/>
    <w:rsid w:val="00D11D4F"/>
    <w:rsid w:val="00D12962"/>
    <w:rsid w:val="00D13085"/>
    <w:rsid w:val="00D13476"/>
    <w:rsid w:val="00D1497C"/>
    <w:rsid w:val="00D14A62"/>
    <w:rsid w:val="00D14DC2"/>
    <w:rsid w:val="00D14EEE"/>
    <w:rsid w:val="00D15596"/>
    <w:rsid w:val="00D1728E"/>
    <w:rsid w:val="00D17ACD"/>
    <w:rsid w:val="00D17FD1"/>
    <w:rsid w:val="00D22323"/>
    <w:rsid w:val="00D22EDF"/>
    <w:rsid w:val="00D231B6"/>
    <w:rsid w:val="00D244F3"/>
    <w:rsid w:val="00D250CB"/>
    <w:rsid w:val="00D30E41"/>
    <w:rsid w:val="00D312E9"/>
    <w:rsid w:val="00D31BEB"/>
    <w:rsid w:val="00D32B8A"/>
    <w:rsid w:val="00D32B97"/>
    <w:rsid w:val="00D33D21"/>
    <w:rsid w:val="00D34772"/>
    <w:rsid w:val="00D360E9"/>
    <w:rsid w:val="00D360F1"/>
    <w:rsid w:val="00D36A26"/>
    <w:rsid w:val="00D3752B"/>
    <w:rsid w:val="00D40189"/>
    <w:rsid w:val="00D418E9"/>
    <w:rsid w:val="00D432A7"/>
    <w:rsid w:val="00D43F0D"/>
    <w:rsid w:val="00D47973"/>
    <w:rsid w:val="00D50CB2"/>
    <w:rsid w:val="00D52025"/>
    <w:rsid w:val="00D52FD4"/>
    <w:rsid w:val="00D54128"/>
    <w:rsid w:val="00D54D4E"/>
    <w:rsid w:val="00D55FE1"/>
    <w:rsid w:val="00D57029"/>
    <w:rsid w:val="00D60135"/>
    <w:rsid w:val="00D6187C"/>
    <w:rsid w:val="00D618B0"/>
    <w:rsid w:val="00D663CC"/>
    <w:rsid w:val="00D67F92"/>
    <w:rsid w:val="00D72E57"/>
    <w:rsid w:val="00D73AD2"/>
    <w:rsid w:val="00D75554"/>
    <w:rsid w:val="00D75CC1"/>
    <w:rsid w:val="00D75EB4"/>
    <w:rsid w:val="00D76DAC"/>
    <w:rsid w:val="00D80795"/>
    <w:rsid w:val="00D80CC8"/>
    <w:rsid w:val="00D81611"/>
    <w:rsid w:val="00D81ABB"/>
    <w:rsid w:val="00D81B38"/>
    <w:rsid w:val="00D82686"/>
    <w:rsid w:val="00D843DD"/>
    <w:rsid w:val="00D85C01"/>
    <w:rsid w:val="00D86BAA"/>
    <w:rsid w:val="00D87172"/>
    <w:rsid w:val="00D87E4C"/>
    <w:rsid w:val="00D913A5"/>
    <w:rsid w:val="00D92417"/>
    <w:rsid w:val="00D92A5C"/>
    <w:rsid w:val="00D9328F"/>
    <w:rsid w:val="00DA0726"/>
    <w:rsid w:val="00DA20E8"/>
    <w:rsid w:val="00DA3778"/>
    <w:rsid w:val="00DA64D8"/>
    <w:rsid w:val="00DA688C"/>
    <w:rsid w:val="00DB06B7"/>
    <w:rsid w:val="00DB1CDD"/>
    <w:rsid w:val="00DB27A5"/>
    <w:rsid w:val="00DB3111"/>
    <w:rsid w:val="00DB51EB"/>
    <w:rsid w:val="00DB6ADC"/>
    <w:rsid w:val="00DB6C2D"/>
    <w:rsid w:val="00DB78D9"/>
    <w:rsid w:val="00DB7AA3"/>
    <w:rsid w:val="00DC002D"/>
    <w:rsid w:val="00DC0C8B"/>
    <w:rsid w:val="00DC2641"/>
    <w:rsid w:val="00DC2B6B"/>
    <w:rsid w:val="00DC444C"/>
    <w:rsid w:val="00DD0340"/>
    <w:rsid w:val="00DD03DB"/>
    <w:rsid w:val="00DD060A"/>
    <w:rsid w:val="00DD20FC"/>
    <w:rsid w:val="00DD2484"/>
    <w:rsid w:val="00DD6BB3"/>
    <w:rsid w:val="00DD7754"/>
    <w:rsid w:val="00DD7972"/>
    <w:rsid w:val="00DD7D93"/>
    <w:rsid w:val="00DE076C"/>
    <w:rsid w:val="00DE202F"/>
    <w:rsid w:val="00DE21FA"/>
    <w:rsid w:val="00DE338D"/>
    <w:rsid w:val="00DE48C9"/>
    <w:rsid w:val="00DE6C67"/>
    <w:rsid w:val="00DE7878"/>
    <w:rsid w:val="00DF01F6"/>
    <w:rsid w:val="00DF1C61"/>
    <w:rsid w:val="00DF29A7"/>
    <w:rsid w:val="00DF3C46"/>
    <w:rsid w:val="00DF5C81"/>
    <w:rsid w:val="00DF7845"/>
    <w:rsid w:val="00E00C2D"/>
    <w:rsid w:val="00E00EE7"/>
    <w:rsid w:val="00E00EFC"/>
    <w:rsid w:val="00E0262C"/>
    <w:rsid w:val="00E0312A"/>
    <w:rsid w:val="00E04032"/>
    <w:rsid w:val="00E04404"/>
    <w:rsid w:val="00E05163"/>
    <w:rsid w:val="00E05A57"/>
    <w:rsid w:val="00E07BC8"/>
    <w:rsid w:val="00E101F0"/>
    <w:rsid w:val="00E120AD"/>
    <w:rsid w:val="00E12DFB"/>
    <w:rsid w:val="00E13D89"/>
    <w:rsid w:val="00E14148"/>
    <w:rsid w:val="00E1534E"/>
    <w:rsid w:val="00E157DD"/>
    <w:rsid w:val="00E17E4B"/>
    <w:rsid w:val="00E20B6D"/>
    <w:rsid w:val="00E20E9E"/>
    <w:rsid w:val="00E22383"/>
    <w:rsid w:val="00E22A9B"/>
    <w:rsid w:val="00E22BA4"/>
    <w:rsid w:val="00E2324C"/>
    <w:rsid w:val="00E2341B"/>
    <w:rsid w:val="00E313E2"/>
    <w:rsid w:val="00E3146C"/>
    <w:rsid w:val="00E3360E"/>
    <w:rsid w:val="00E35694"/>
    <w:rsid w:val="00E369B5"/>
    <w:rsid w:val="00E41162"/>
    <w:rsid w:val="00E41604"/>
    <w:rsid w:val="00E4345B"/>
    <w:rsid w:val="00E43490"/>
    <w:rsid w:val="00E4578A"/>
    <w:rsid w:val="00E45B36"/>
    <w:rsid w:val="00E47AF2"/>
    <w:rsid w:val="00E50503"/>
    <w:rsid w:val="00E543DC"/>
    <w:rsid w:val="00E5497E"/>
    <w:rsid w:val="00E574E4"/>
    <w:rsid w:val="00E57C89"/>
    <w:rsid w:val="00E60110"/>
    <w:rsid w:val="00E60CBC"/>
    <w:rsid w:val="00E61C10"/>
    <w:rsid w:val="00E626F1"/>
    <w:rsid w:val="00E63274"/>
    <w:rsid w:val="00E6342C"/>
    <w:rsid w:val="00E657D6"/>
    <w:rsid w:val="00E66021"/>
    <w:rsid w:val="00E66563"/>
    <w:rsid w:val="00E70904"/>
    <w:rsid w:val="00E71210"/>
    <w:rsid w:val="00E71699"/>
    <w:rsid w:val="00E7180A"/>
    <w:rsid w:val="00E72E70"/>
    <w:rsid w:val="00E7348B"/>
    <w:rsid w:val="00E8255E"/>
    <w:rsid w:val="00E83F2E"/>
    <w:rsid w:val="00E8613F"/>
    <w:rsid w:val="00E86BF4"/>
    <w:rsid w:val="00E8784E"/>
    <w:rsid w:val="00E87BC7"/>
    <w:rsid w:val="00E908B9"/>
    <w:rsid w:val="00E90E53"/>
    <w:rsid w:val="00E913E1"/>
    <w:rsid w:val="00E918EA"/>
    <w:rsid w:val="00E9242D"/>
    <w:rsid w:val="00E92B07"/>
    <w:rsid w:val="00E92C5B"/>
    <w:rsid w:val="00E93FD0"/>
    <w:rsid w:val="00E94ADB"/>
    <w:rsid w:val="00E94C74"/>
    <w:rsid w:val="00E9558E"/>
    <w:rsid w:val="00E96697"/>
    <w:rsid w:val="00E97284"/>
    <w:rsid w:val="00EA02FB"/>
    <w:rsid w:val="00EA4300"/>
    <w:rsid w:val="00EA5150"/>
    <w:rsid w:val="00EA51BC"/>
    <w:rsid w:val="00EA66AD"/>
    <w:rsid w:val="00EA6721"/>
    <w:rsid w:val="00EA68D8"/>
    <w:rsid w:val="00EA6AC5"/>
    <w:rsid w:val="00EA6DC1"/>
    <w:rsid w:val="00EA7AD2"/>
    <w:rsid w:val="00EB0AB1"/>
    <w:rsid w:val="00EB19F1"/>
    <w:rsid w:val="00EB25E1"/>
    <w:rsid w:val="00EB2AB0"/>
    <w:rsid w:val="00EB3BFA"/>
    <w:rsid w:val="00EB537C"/>
    <w:rsid w:val="00EC06C9"/>
    <w:rsid w:val="00EC0E2A"/>
    <w:rsid w:val="00EC1330"/>
    <w:rsid w:val="00EC254A"/>
    <w:rsid w:val="00EC2BF4"/>
    <w:rsid w:val="00EC55CA"/>
    <w:rsid w:val="00EC5B2F"/>
    <w:rsid w:val="00EC624C"/>
    <w:rsid w:val="00EC62F0"/>
    <w:rsid w:val="00ED0480"/>
    <w:rsid w:val="00ED2867"/>
    <w:rsid w:val="00ED3D66"/>
    <w:rsid w:val="00ED3D78"/>
    <w:rsid w:val="00ED43EB"/>
    <w:rsid w:val="00ED47F1"/>
    <w:rsid w:val="00ED4D32"/>
    <w:rsid w:val="00ED57C9"/>
    <w:rsid w:val="00ED57EE"/>
    <w:rsid w:val="00ED5B53"/>
    <w:rsid w:val="00ED5B72"/>
    <w:rsid w:val="00EE0B66"/>
    <w:rsid w:val="00EE0D80"/>
    <w:rsid w:val="00EE1B71"/>
    <w:rsid w:val="00EE3C6F"/>
    <w:rsid w:val="00EE4BF1"/>
    <w:rsid w:val="00EE671B"/>
    <w:rsid w:val="00EF0702"/>
    <w:rsid w:val="00EF13C0"/>
    <w:rsid w:val="00EF1724"/>
    <w:rsid w:val="00EF1DD7"/>
    <w:rsid w:val="00EF3B9C"/>
    <w:rsid w:val="00EF45F8"/>
    <w:rsid w:val="00EF5143"/>
    <w:rsid w:val="00F00154"/>
    <w:rsid w:val="00F0230C"/>
    <w:rsid w:val="00F04475"/>
    <w:rsid w:val="00F04E88"/>
    <w:rsid w:val="00F06CE0"/>
    <w:rsid w:val="00F06D8F"/>
    <w:rsid w:val="00F0726C"/>
    <w:rsid w:val="00F12543"/>
    <w:rsid w:val="00F1275B"/>
    <w:rsid w:val="00F12CCE"/>
    <w:rsid w:val="00F13505"/>
    <w:rsid w:val="00F13C46"/>
    <w:rsid w:val="00F13D38"/>
    <w:rsid w:val="00F1511E"/>
    <w:rsid w:val="00F157DF"/>
    <w:rsid w:val="00F15C99"/>
    <w:rsid w:val="00F15CB3"/>
    <w:rsid w:val="00F240A2"/>
    <w:rsid w:val="00F310CB"/>
    <w:rsid w:val="00F33013"/>
    <w:rsid w:val="00F364B3"/>
    <w:rsid w:val="00F366E0"/>
    <w:rsid w:val="00F40180"/>
    <w:rsid w:val="00F40A3C"/>
    <w:rsid w:val="00F41D69"/>
    <w:rsid w:val="00F44B03"/>
    <w:rsid w:val="00F44FC0"/>
    <w:rsid w:val="00F45635"/>
    <w:rsid w:val="00F4589B"/>
    <w:rsid w:val="00F47DDD"/>
    <w:rsid w:val="00F5010F"/>
    <w:rsid w:val="00F50373"/>
    <w:rsid w:val="00F5166C"/>
    <w:rsid w:val="00F5316D"/>
    <w:rsid w:val="00F533A0"/>
    <w:rsid w:val="00F56425"/>
    <w:rsid w:val="00F56D3F"/>
    <w:rsid w:val="00F57FA7"/>
    <w:rsid w:val="00F6007D"/>
    <w:rsid w:val="00F60793"/>
    <w:rsid w:val="00F610E1"/>
    <w:rsid w:val="00F6203F"/>
    <w:rsid w:val="00F62C9F"/>
    <w:rsid w:val="00F63CE7"/>
    <w:rsid w:val="00F6505F"/>
    <w:rsid w:val="00F65605"/>
    <w:rsid w:val="00F65649"/>
    <w:rsid w:val="00F65C67"/>
    <w:rsid w:val="00F710F0"/>
    <w:rsid w:val="00F71838"/>
    <w:rsid w:val="00F72561"/>
    <w:rsid w:val="00F728B7"/>
    <w:rsid w:val="00F76C05"/>
    <w:rsid w:val="00F77259"/>
    <w:rsid w:val="00F7726A"/>
    <w:rsid w:val="00F84086"/>
    <w:rsid w:val="00F84161"/>
    <w:rsid w:val="00F843AB"/>
    <w:rsid w:val="00F84815"/>
    <w:rsid w:val="00F85FBA"/>
    <w:rsid w:val="00F866D1"/>
    <w:rsid w:val="00F86CA7"/>
    <w:rsid w:val="00F87C77"/>
    <w:rsid w:val="00F87CB7"/>
    <w:rsid w:val="00F90465"/>
    <w:rsid w:val="00F931A4"/>
    <w:rsid w:val="00F93B11"/>
    <w:rsid w:val="00F95699"/>
    <w:rsid w:val="00F978BC"/>
    <w:rsid w:val="00FA137E"/>
    <w:rsid w:val="00FA14B5"/>
    <w:rsid w:val="00FA1D22"/>
    <w:rsid w:val="00FA2C77"/>
    <w:rsid w:val="00FA2D2F"/>
    <w:rsid w:val="00FA36BB"/>
    <w:rsid w:val="00FA3CDC"/>
    <w:rsid w:val="00FA68DE"/>
    <w:rsid w:val="00FA6D11"/>
    <w:rsid w:val="00FA717E"/>
    <w:rsid w:val="00FA7F41"/>
    <w:rsid w:val="00FB132F"/>
    <w:rsid w:val="00FB2891"/>
    <w:rsid w:val="00FB28FE"/>
    <w:rsid w:val="00FB2CDA"/>
    <w:rsid w:val="00FB33C7"/>
    <w:rsid w:val="00FB370F"/>
    <w:rsid w:val="00FB490C"/>
    <w:rsid w:val="00FB4A6D"/>
    <w:rsid w:val="00FB7E82"/>
    <w:rsid w:val="00FC09BE"/>
    <w:rsid w:val="00FC1922"/>
    <w:rsid w:val="00FC2B2B"/>
    <w:rsid w:val="00FC434D"/>
    <w:rsid w:val="00FD1E67"/>
    <w:rsid w:val="00FD296C"/>
    <w:rsid w:val="00FD44CC"/>
    <w:rsid w:val="00FD45E8"/>
    <w:rsid w:val="00FD4E56"/>
    <w:rsid w:val="00FD6DED"/>
    <w:rsid w:val="00FD7C68"/>
    <w:rsid w:val="00FE3BC7"/>
    <w:rsid w:val="00FE5890"/>
    <w:rsid w:val="00FE6DF4"/>
    <w:rsid w:val="00FE7A8A"/>
    <w:rsid w:val="00FF1CEF"/>
    <w:rsid w:val="00FF3775"/>
    <w:rsid w:val="00FF43F3"/>
    <w:rsid w:val="00FF4689"/>
    <w:rsid w:val="00FF4CFE"/>
    <w:rsid w:val="00FF4F10"/>
    <w:rsid w:val="00FF5961"/>
    <w:rsid w:val="00FF689C"/>
    <w:rsid w:val="00FF6F59"/>
    <w:rsid w:val="00FF7E0E"/>
    <w:rsid w:val="0584DDC1"/>
    <w:rsid w:val="097569EE"/>
    <w:rsid w:val="0C139129"/>
    <w:rsid w:val="1460D938"/>
    <w:rsid w:val="14E12EC4"/>
    <w:rsid w:val="285992F2"/>
    <w:rsid w:val="2B8D4DD0"/>
    <w:rsid w:val="2BB752BF"/>
    <w:rsid w:val="2C89FC6D"/>
    <w:rsid w:val="3060BEF3"/>
    <w:rsid w:val="31FC8F54"/>
    <w:rsid w:val="35E810EE"/>
    <w:rsid w:val="3792781A"/>
    <w:rsid w:val="3A2E69F4"/>
    <w:rsid w:val="3ABF5725"/>
    <w:rsid w:val="3EE6E5C6"/>
    <w:rsid w:val="3F71E4F3"/>
    <w:rsid w:val="4082B627"/>
    <w:rsid w:val="418E9007"/>
    <w:rsid w:val="45F1B4A6"/>
    <w:rsid w:val="51BC424C"/>
    <w:rsid w:val="54F8759A"/>
    <w:rsid w:val="596A18D4"/>
    <w:rsid w:val="5B149456"/>
    <w:rsid w:val="60CD684C"/>
    <w:rsid w:val="6241E477"/>
    <w:rsid w:val="6449B68E"/>
    <w:rsid w:val="671B9B33"/>
    <w:rsid w:val="6739EEE9"/>
    <w:rsid w:val="67DBCB94"/>
    <w:rsid w:val="697979DA"/>
    <w:rsid w:val="697B81D9"/>
    <w:rsid w:val="6AB72755"/>
    <w:rsid w:val="6F1F980D"/>
    <w:rsid w:val="6FCD6025"/>
    <w:rsid w:val="70BB686E"/>
    <w:rsid w:val="71933C09"/>
    <w:rsid w:val="77E6E54A"/>
    <w:rsid w:val="78CF374B"/>
    <w:rsid w:val="7B20F5F2"/>
    <w:rsid w:val="7B35638A"/>
    <w:rsid w:val="7DDFEC2F"/>
    <w:rsid w:val="7F7BBC9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F4EB07"/>
  <w15:docId w15:val="{3A4B0D30-BDF5-6749-853D-1D6772528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D0C"/>
    <w:rPr>
      <w:rFonts w:ascii="Times New Roman" w:eastAsia="Times New Roman" w:hAnsi="Times New Roman" w:cs="Times New Roman"/>
    </w:rPr>
  </w:style>
  <w:style w:type="paragraph" w:styleId="Heading1">
    <w:name w:val="heading 1"/>
    <w:basedOn w:val="Normal"/>
    <w:next w:val="Normal"/>
    <w:link w:val="Heading1Char"/>
    <w:uiPriority w:val="9"/>
    <w:qFormat/>
    <w:rsid w:val="001208B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600CE"/>
    <w:pPr>
      <w:tabs>
        <w:tab w:val="center" w:pos="4320"/>
        <w:tab w:val="right" w:pos="8640"/>
      </w:tabs>
    </w:pPr>
  </w:style>
  <w:style w:type="character" w:customStyle="1" w:styleId="FooterChar">
    <w:name w:val="Footer Char"/>
    <w:basedOn w:val="DefaultParagraphFont"/>
    <w:link w:val="Footer"/>
    <w:uiPriority w:val="99"/>
    <w:rsid w:val="005600CE"/>
  </w:style>
  <w:style w:type="character" w:styleId="PageNumber">
    <w:name w:val="page number"/>
    <w:basedOn w:val="DefaultParagraphFont"/>
    <w:uiPriority w:val="99"/>
    <w:semiHidden/>
    <w:unhideWhenUsed/>
    <w:rsid w:val="005600CE"/>
  </w:style>
  <w:style w:type="paragraph" w:styleId="Header">
    <w:name w:val="header"/>
    <w:basedOn w:val="Normal"/>
    <w:link w:val="HeaderChar"/>
    <w:uiPriority w:val="99"/>
    <w:unhideWhenUsed/>
    <w:rsid w:val="005600CE"/>
    <w:pPr>
      <w:tabs>
        <w:tab w:val="center" w:pos="4320"/>
        <w:tab w:val="right" w:pos="8640"/>
      </w:tabs>
    </w:pPr>
  </w:style>
  <w:style w:type="character" w:customStyle="1" w:styleId="HeaderChar">
    <w:name w:val="Header Char"/>
    <w:basedOn w:val="DefaultParagraphFont"/>
    <w:link w:val="Header"/>
    <w:uiPriority w:val="99"/>
    <w:rsid w:val="005600CE"/>
  </w:style>
  <w:style w:type="paragraph" w:styleId="FootnoteText">
    <w:name w:val="footnote text"/>
    <w:basedOn w:val="Normal"/>
    <w:link w:val="FootnoteTextChar"/>
    <w:uiPriority w:val="99"/>
    <w:unhideWhenUsed/>
    <w:rsid w:val="00C71910"/>
  </w:style>
  <w:style w:type="character" w:customStyle="1" w:styleId="FootnoteTextChar">
    <w:name w:val="Footnote Text Char"/>
    <w:basedOn w:val="DefaultParagraphFont"/>
    <w:link w:val="FootnoteText"/>
    <w:uiPriority w:val="99"/>
    <w:rsid w:val="00C71910"/>
  </w:style>
  <w:style w:type="character" w:styleId="FootnoteReference">
    <w:name w:val="footnote reference"/>
    <w:basedOn w:val="DefaultParagraphFont"/>
    <w:uiPriority w:val="99"/>
    <w:unhideWhenUsed/>
    <w:rsid w:val="00C71910"/>
    <w:rPr>
      <w:vertAlign w:val="superscript"/>
    </w:rPr>
  </w:style>
  <w:style w:type="paragraph" w:styleId="NormalWeb">
    <w:name w:val="Normal (Web)"/>
    <w:basedOn w:val="Normal"/>
    <w:uiPriority w:val="99"/>
    <w:unhideWhenUsed/>
    <w:rsid w:val="008F3C9D"/>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D36A26"/>
    <w:rPr>
      <w:color w:val="0000FF" w:themeColor="hyperlink"/>
      <w:u w:val="single"/>
    </w:rPr>
  </w:style>
  <w:style w:type="character" w:styleId="FollowedHyperlink">
    <w:name w:val="FollowedHyperlink"/>
    <w:basedOn w:val="DefaultParagraphFont"/>
    <w:uiPriority w:val="99"/>
    <w:semiHidden/>
    <w:unhideWhenUsed/>
    <w:rsid w:val="009630BC"/>
    <w:rPr>
      <w:color w:val="800080" w:themeColor="followedHyperlink"/>
      <w:u w:val="single"/>
    </w:rPr>
  </w:style>
  <w:style w:type="paragraph" w:customStyle="1" w:styleId="APAHeadingCenter">
    <w:name w:val="APA Heading Center"/>
    <w:basedOn w:val="Normal"/>
    <w:next w:val="Normal"/>
    <w:rsid w:val="00F41D69"/>
    <w:pPr>
      <w:overflowPunct w:val="0"/>
      <w:autoSpaceDE w:val="0"/>
      <w:autoSpaceDN w:val="0"/>
      <w:adjustRightInd w:val="0"/>
      <w:spacing w:line="480" w:lineRule="auto"/>
      <w:jc w:val="center"/>
    </w:pPr>
    <w:rPr>
      <w:szCs w:val="20"/>
    </w:rPr>
  </w:style>
  <w:style w:type="paragraph" w:styleId="ListParagraph">
    <w:name w:val="List Paragraph"/>
    <w:basedOn w:val="Normal"/>
    <w:uiPriority w:val="34"/>
    <w:qFormat/>
    <w:rsid w:val="00786EDE"/>
    <w:pPr>
      <w:ind w:left="720"/>
      <w:contextualSpacing/>
    </w:pPr>
  </w:style>
  <w:style w:type="character" w:styleId="CommentReference">
    <w:name w:val="annotation reference"/>
    <w:basedOn w:val="DefaultParagraphFont"/>
    <w:uiPriority w:val="99"/>
    <w:semiHidden/>
    <w:unhideWhenUsed/>
    <w:rsid w:val="003B1468"/>
    <w:rPr>
      <w:sz w:val="16"/>
      <w:szCs w:val="16"/>
    </w:rPr>
  </w:style>
  <w:style w:type="paragraph" w:styleId="CommentText">
    <w:name w:val="annotation text"/>
    <w:basedOn w:val="Normal"/>
    <w:link w:val="CommentTextChar"/>
    <w:uiPriority w:val="99"/>
    <w:semiHidden/>
    <w:unhideWhenUsed/>
    <w:rsid w:val="003B1468"/>
    <w:rPr>
      <w:sz w:val="20"/>
      <w:szCs w:val="20"/>
    </w:rPr>
  </w:style>
  <w:style w:type="character" w:customStyle="1" w:styleId="CommentTextChar">
    <w:name w:val="Comment Text Char"/>
    <w:basedOn w:val="DefaultParagraphFont"/>
    <w:link w:val="CommentText"/>
    <w:uiPriority w:val="99"/>
    <w:semiHidden/>
    <w:rsid w:val="003B1468"/>
    <w:rPr>
      <w:sz w:val="20"/>
      <w:szCs w:val="20"/>
    </w:rPr>
  </w:style>
  <w:style w:type="paragraph" w:styleId="CommentSubject">
    <w:name w:val="annotation subject"/>
    <w:basedOn w:val="CommentText"/>
    <w:next w:val="CommentText"/>
    <w:link w:val="CommentSubjectChar"/>
    <w:uiPriority w:val="99"/>
    <w:semiHidden/>
    <w:unhideWhenUsed/>
    <w:rsid w:val="003B1468"/>
    <w:rPr>
      <w:b/>
      <w:bCs/>
    </w:rPr>
  </w:style>
  <w:style w:type="character" w:customStyle="1" w:styleId="CommentSubjectChar">
    <w:name w:val="Comment Subject Char"/>
    <w:basedOn w:val="CommentTextChar"/>
    <w:link w:val="CommentSubject"/>
    <w:uiPriority w:val="99"/>
    <w:semiHidden/>
    <w:rsid w:val="003B1468"/>
    <w:rPr>
      <w:b/>
      <w:bCs/>
      <w:sz w:val="20"/>
      <w:szCs w:val="20"/>
    </w:rPr>
  </w:style>
  <w:style w:type="paragraph" w:styleId="BalloonText">
    <w:name w:val="Balloon Text"/>
    <w:basedOn w:val="Normal"/>
    <w:link w:val="BalloonTextChar"/>
    <w:uiPriority w:val="99"/>
    <w:semiHidden/>
    <w:unhideWhenUsed/>
    <w:rsid w:val="003B1468"/>
    <w:rPr>
      <w:rFonts w:ascii="Tahoma" w:hAnsi="Tahoma" w:cs="Tahoma"/>
      <w:sz w:val="16"/>
      <w:szCs w:val="16"/>
    </w:rPr>
  </w:style>
  <w:style w:type="character" w:customStyle="1" w:styleId="BalloonTextChar">
    <w:name w:val="Balloon Text Char"/>
    <w:basedOn w:val="DefaultParagraphFont"/>
    <w:link w:val="BalloonText"/>
    <w:uiPriority w:val="99"/>
    <w:semiHidden/>
    <w:rsid w:val="003B1468"/>
    <w:rPr>
      <w:rFonts w:ascii="Tahoma" w:hAnsi="Tahoma" w:cs="Tahoma"/>
      <w:sz w:val="16"/>
      <w:szCs w:val="16"/>
    </w:rPr>
  </w:style>
  <w:style w:type="character" w:customStyle="1" w:styleId="Heading1Char">
    <w:name w:val="Heading 1 Char"/>
    <w:basedOn w:val="DefaultParagraphFont"/>
    <w:link w:val="Heading1"/>
    <w:uiPriority w:val="9"/>
    <w:rsid w:val="001208B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1208B8"/>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1208B8"/>
    <w:pPr>
      <w:spacing w:before="360" w:after="360"/>
    </w:pPr>
    <w:rPr>
      <w:b/>
      <w:bCs/>
      <w:caps/>
      <w:sz w:val="22"/>
      <w:szCs w:val="22"/>
      <w:u w:val="single"/>
    </w:rPr>
  </w:style>
  <w:style w:type="paragraph" w:styleId="TOC2">
    <w:name w:val="toc 2"/>
    <w:basedOn w:val="Normal"/>
    <w:next w:val="Normal"/>
    <w:autoRedefine/>
    <w:uiPriority w:val="39"/>
    <w:semiHidden/>
    <w:unhideWhenUsed/>
    <w:rsid w:val="001208B8"/>
    <w:rPr>
      <w:b/>
      <w:bCs/>
      <w:smallCaps/>
      <w:sz w:val="22"/>
      <w:szCs w:val="22"/>
    </w:rPr>
  </w:style>
  <w:style w:type="paragraph" w:styleId="TOC3">
    <w:name w:val="toc 3"/>
    <w:basedOn w:val="Normal"/>
    <w:next w:val="Normal"/>
    <w:autoRedefine/>
    <w:uiPriority w:val="39"/>
    <w:semiHidden/>
    <w:unhideWhenUsed/>
    <w:rsid w:val="001208B8"/>
    <w:rPr>
      <w:smallCaps/>
      <w:sz w:val="22"/>
      <w:szCs w:val="22"/>
    </w:rPr>
  </w:style>
  <w:style w:type="paragraph" w:styleId="TOC4">
    <w:name w:val="toc 4"/>
    <w:basedOn w:val="Normal"/>
    <w:next w:val="Normal"/>
    <w:autoRedefine/>
    <w:uiPriority w:val="39"/>
    <w:semiHidden/>
    <w:unhideWhenUsed/>
    <w:rsid w:val="001208B8"/>
    <w:rPr>
      <w:sz w:val="22"/>
      <w:szCs w:val="22"/>
    </w:rPr>
  </w:style>
  <w:style w:type="paragraph" w:styleId="TOC5">
    <w:name w:val="toc 5"/>
    <w:basedOn w:val="Normal"/>
    <w:next w:val="Normal"/>
    <w:autoRedefine/>
    <w:uiPriority w:val="39"/>
    <w:semiHidden/>
    <w:unhideWhenUsed/>
    <w:rsid w:val="001208B8"/>
    <w:rPr>
      <w:sz w:val="22"/>
      <w:szCs w:val="22"/>
    </w:rPr>
  </w:style>
  <w:style w:type="paragraph" w:styleId="TOC6">
    <w:name w:val="toc 6"/>
    <w:basedOn w:val="Normal"/>
    <w:next w:val="Normal"/>
    <w:autoRedefine/>
    <w:uiPriority w:val="39"/>
    <w:semiHidden/>
    <w:unhideWhenUsed/>
    <w:rsid w:val="001208B8"/>
    <w:rPr>
      <w:sz w:val="22"/>
      <w:szCs w:val="22"/>
    </w:rPr>
  </w:style>
  <w:style w:type="paragraph" w:styleId="TOC7">
    <w:name w:val="toc 7"/>
    <w:basedOn w:val="Normal"/>
    <w:next w:val="Normal"/>
    <w:autoRedefine/>
    <w:uiPriority w:val="39"/>
    <w:semiHidden/>
    <w:unhideWhenUsed/>
    <w:rsid w:val="001208B8"/>
    <w:rPr>
      <w:sz w:val="22"/>
      <w:szCs w:val="22"/>
    </w:rPr>
  </w:style>
  <w:style w:type="paragraph" w:styleId="TOC8">
    <w:name w:val="toc 8"/>
    <w:basedOn w:val="Normal"/>
    <w:next w:val="Normal"/>
    <w:autoRedefine/>
    <w:uiPriority w:val="39"/>
    <w:semiHidden/>
    <w:unhideWhenUsed/>
    <w:rsid w:val="001208B8"/>
    <w:rPr>
      <w:sz w:val="22"/>
      <w:szCs w:val="22"/>
    </w:rPr>
  </w:style>
  <w:style w:type="paragraph" w:styleId="TOC9">
    <w:name w:val="toc 9"/>
    <w:basedOn w:val="Normal"/>
    <w:next w:val="Normal"/>
    <w:autoRedefine/>
    <w:uiPriority w:val="39"/>
    <w:semiHidden/>
    <w:unhideWhenUsed/>
    <w:rsid w:val="001208B8"/>
    <w:rPr>
      <w:sz w:val="22"/>
      <w:szCs w:val="22"/>
    </w:rPr>
  </w:style>
  <w:style w:type="character" w:styleId="UnresolvedMention">
    <w:name w:val="Unresolved Mention"/>
    <w:basedOn w:val="DefaultParagraphFont"/>
    <w:uiPriority w:val="99"/>
    <w:semiHidden/>
    <w:unhideWhenUsed/>
    <w:rsid w:val="00D244F3"/>
    <w:rPr>
      <w:color w:val="605E5C"/>
      <w:shd w:val="clear" w:color="auto" w:fill="E1DFDD"/>
    </w:rPr>
  </w:style>
  <w:style w:type="table" w:styleId="TableGrid">
    <w:name w:val="Table Grid"/>
    <w:basedOn w:val="TableNormal"/>
    <w:uiPriority w:val="39"/>
    <w:rsid w:val="00BC1228"/>
    <w:rPr>
      <w:rFonts w:ascii="Times New Roman" w:eastAsiaTheme="minorHAnsi" w:hAnsi="Times New Roman" w:cs="Times New Roman"/>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262D4"/>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F65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65605"/>
    <w:rPr>
      <w:rFonts w:ascii="Courier New" w:eastAsia="Times New Roman" w:hAnsi="Courier New" w:cs="Courier New"/>
      <w:sz w:val="20"/>
      <w:szCs w:val="20"/>
    </w:rPr>
  </w:style>
  <w:style w:type="paragraph" w:customStyle="1" w:styleId="paragraph">
    <w:name w:val="paragraph"/>
    <w:basedOn w:val="Normal"/>
    <w:rsid w:val="006D4E9F"/>
    <w:pPr>
      <w:spacing w:before="100" w:beforeAutospacing="1" w:after="100" w:afterAutospacing="1"/>
    </w:pPr>
  </w:style>
  <w:style w:type="character" w:customStyle="1" w:styleId="normaltextrun">
    <w:name w:val="normaltextrun"/>
    <w:basedOn w:val="DefaultParagraphFont"/>
    <w:rsid w:val="006D4E9F"/>
  </w:style>
  <w:style w:type="character" w:customStyle="1" w:styleId="eop">
    <w:name w:val="eop"/>
    <w:basedOn w:val="DefaultParagraphFont"/>
    <w:rsid w:val="006D4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8856">
      <w:bodyDiv w:val="1"/>
      <w:marLeft w:val="0"/>
      <w:marRight w:val="0"/>
      <w:marTop w:val="0"/>
      <w:marBottom w:val="0"/>
      <w:divBdr>
        <w:top w:val="none" w:sz="0" w:space="0" w:color="auto"/>
        <w:left w:val="none" w:sz="0" w:space="0" w:color="auto"/>
        <w:bottom w:val="none" w:sz="0" w:space="0" w:color="auto"/>
        <w:right w:val="none" w:sz="0" w:space="0" w:color="auto"/>
      </w:divBdr>
    </w:div>
    <w:div w:id="28384214">
      <w:bodyDiv w:val="1"/>
      <w:marLeft w:val="0"/>
      <w:marRight w:val="0"/>
      <w:marTop w:val="0"/>
      <w:marBottom w:val="0"/>
      <w:divBdr>
        <w:top w:val="none" w:sz="0" w:space="0" w:color="auto"/>
        <w:left w:val="none" w:sz="0" w:space="0" w:color="auto"/>
        <w:bottom w:val="none" w:sz="0" w:space="0" w:color="auto"/>
        <w:right w:val="none" w:sz="0" w:space="0" w:color="auto"/>
      </w:divBdr>
    </w:div>
    <w:div w:id="35352897">
      <w:bodyDiv w:val="1"/>
      <w:marLeft w:val="0"/>
      <w:marRight w:val="0"/>
      <w:marTop w:val="0"/>
      <w:marBottom w:val="0"/>
      <w:divBdr>
        <w:top w:val="none" w:sz="0" w:space="0" w:color="auto"/>
        <w:left w:val="none" w:sz="0" w:space="0" w:color="auto"/>
        <w:bottom w:val="none" w:sz="0" w:space="0" w:color="auto"/>
        <w:right w:val="none" w:sz="0" w:space="0" w:color="auto"/>
      </w:divBdr>
    </w:div>
    <w:div w:id="105008347">
      <w:bodyDiv w:val="1"/>
      <w:marLeft w:val="0"/>
      <w:marRight w:val="0"/>
      <w:marTop w:val="0"/>
      <w:marBottom w:val="0"/>
      <w:divBdr>
        <w:top w:val="none" w:sz="0" w:space="0" w:color="auto"/>
        <w:left w:val="none" w:sz="0" w:space="0" w:color="auto"/>
        <w:bottom w:val="none" w:sz="0" w:space="0" w:color="auto"/>
        <w:right w:val="none" w:sz="0" w:space="0" w:color="auto"/>
      </w:divBdr>
      <w:divsChild>
        <w:div w:id="2010599163">
          <w:marLeft w:val="0"/>
          <w:marRight w:val="0"/>
          <w:marTop w:val="0"/>
          <w:marBottom w:val="0"/>
          <w:divBdr>
            <w:top w:val="none" w:sz="0" w:space="0" w:color="auto"/>
            <w:left w:val="none" w:sz="0" w:space="0" w:color="auto"/>
            <w:bottom w:val="none" w:sz="0" w:space="0" w:color="auto"/>
            <w:right w:val="none" w:sz="0" w:space="0" w:color="auto"/>
          </w:divBdr>
          <w:divsChild>
            <w:div w:id="612203595">
              <w:marLeft w:val="0"/>
              <w:marRight w:val="0"/>
              <w:marTop w:val="0"/>
              <w:marBottom w:val="0"/>
              <w:divBdr>
                <w:top w:val="none" w:sz="0" w:space="0" w:color="auto"/>
                <w:left w:val="none" w:sz="0" w:space="0" w:color="auto"/>
                <w:bottom w:val="none" w:sz="0" w:space="0" w:color="auto"/>
                <w:right w:val="none" w:sz="0" w:space="0" w:color="auto"/>
              </w:divBdr>
              <w:divsChild>
                <w:div w:id="18084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57843">
      <w:bodyDiv w:val="1"/>
      <w:marLeft w:val="0"/>
      <w:marRight w:val="0"/>
      <w:marTop w:val="0"/>
      <w:marBottom w:val="0"/>
      <w:divBdr>
        <w:top w:val="none" w:sz="0" w:space="0" w:color="auto"/>
        <w:left w:val="none" w:sz="0" w:space="0" w:color="auto"/>
        <w:bottom w:val="none" w:sz="0" w:space="0" w:color="auto"/>
        <w:right w:val="none" w:sz="0" w:space="0" w:color="auto"/>
      </w:divBdr>
      <w:divsChild>
        <w:div w:id="1075514409">
          <w:marLeft w:val="0"/>
          <w:marRight w:val="0"/>
          <w:marTop w:val="0"/>
          <w:marBottom w:val="0"/>
          <w:divBdr>
            <w:top w:val="none" w:sz="0" w:space="0" w:color="auto"/>
            <w:left w:val="none" w:sz="0" w:space="0" w:color="auto"/>
            <w:bottom w:val="none" w:sz="0" w:space="0" w:color="auto"/>
            <w:right w:val="none" w:sz="0" w:space="0" w:color="auto"/>
          </w:divBdr>
          <w:divsChild>
            <w:div w:id="373702702">
              <w:marLeft w:val="0"/>
              <w:marRight w:val="0"/>
              <w:marTop w:val="0"/>
              <w:marBottom w:val="0"/>
              <w:divBdr>
                <w:top w:val="none" w:sz="0" w:space="0" w:color="auto"/>
                <w:left w:val="none" w:sz="0" w:space="0" w:color="auto"/>
                <w:bottom w:val="none" w:sz="0" w:space="0" w:color="auto"/>
                <w:right w:val="none" w:sz="0" w:space="0" w:color="auto"/>
              </w:divBdr>
              <w:divsChild>
                <w:div w:id="19760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661914">
      <w:bodyDiv w:val="1"/>
      <w:marLeft w:val="0"/>
      <w:marRight w:val="0"/>
      <w:marTop w:val="0"/>
      <w:marBottom w:val="0"/>
      <w:divBdr>
        <w:top w:val="none" w:sz="0" w:space="0" w:color="auto"/>
        <w:left w:val="none" w:sz="0" w:space="0" w:color="auto"/>
        <w:bottom w:val="none" w:sz="0" w:space="0" w:color="auto"/>
        <w:right w:val="none" w:sz="0" w:space="0" w:color="auto"/>
      </w:divBdr>
    </w:div>
    <w:div w:id="272641019">
      <w:bodyDiv w:val="1"/>
      <w:marLeft w:val="0"/>
      <w:marRight w:val="0"/>
      <w:marTop w:val="0"/>
      <w:marBottom w:val="0"/>
      <w:divBdr>
        <w:top w:val="none" w:sz="0" w:space="0" w:color="auto"/>
        <w:left w:val="none" w:sz="0" w:space="0" w:color="auto"/>
        <w:bottom w:val="none" w:sz="0" w:space="0" w:color="auto"/>
        <w:right w:val="none" w:sz="0" w:space="0" w:color="auto"/>
      </w:divBdr>
    </w:div>
    <w:div w:id="386690858">
      <w:bodyDiv w:val="1"/>
      <w:marLeft w:val="0"/>
      <w:marRight w:val="0"/>
      <w:marTop w:val="0"/>
      <w:marBottom w:val="0"/>
      <w:divBdr>
        <w:top w:val="none" w:sz="0" w:space="0" w:color="auto"/>
        <w:left w:val="none" w:sz="0" w:space="0" w:color="auto"/>
        <w:bottom w:val="none" w:sz="0" w:space="0" w:color="auto"/>
        <w:right w:val="none" w:sz="0" w:space="0" w:color="auto"/>
      </w:divBdr>
      <w:divsChild>
        <w:div w:id="404760589">
          <w:marLeft w:val="0"/>
          <w:marRight w:val="0"/>
          <w:marTop w:val="0"/>
          <w:marBottom w:val="0"/>
          <w:divBdr>
            <w:top w:val="none" w:sz="0" w:space="0" w:color="auto"/>
            <w:left w:val="none" w:sz="0" w:space="0" w:color="auto"/>
            <w:bottom w:val="none" w:sz="0" w:space="0" w:color="auto"/>
            <w:right w:val="none" w:sz="0" w:space="0" w:color="auto"/>
          </w:divBdr>
          <w:divsChild>
            <w:div w:id="662784136">
              <w:marLeft w:val="0"/>
              <w:marRight w:val="0"/>
              <w:marTop w:val="0"/>
              <w:marBottom w:val="0"/>
              <w:divBdr>
                <w:top w:val="none" w:sz="0" w:space="0" w:color="auto"/>
                <w:left w:val="none" w:sz="0" w:space="0" w:color="auto"/>
                <w:bottom w:val="none" w:sz="0" w:space="0" w:color="auto"/>
                <w:right w:val="none" w:sz="0" w:space="0" w:color="auto"/>
              </w:divBdr>
              <w:divsChild>
                <w:div w:id="13911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93027">
      <w:bodyDiv w:val="1"/>
      <w:marLeft w:val="0"/>
      <w:marRight w:val="0"/>
      <w:marTop w:val="0"/>
      <w:marBottom w:val="0"/>
      <w:divBdr>
        <w:top w:val="none" w:sz="0" w:space="0" w:color="auto"/>
        <w:left w:val="none" w:sz="0" w:space="0" w:color="auto"/>
        <w:bottom w:val="none" w:sz="0" w:space="0" w:color="auto"/>
        <w:right w:val="none" w:sz="0" w:space="0" w:color="auto"/>
      </w:divBdr>
    </w:div>
    <w:div w:id="468471963">
      <w:bodyDiv w:val="1"/>
      <w:marLeft w:val="0"/>
      <w:marRight w:val="0"/>
      <w:marTop w:val="0"/>
      <w:marBottom w:val="0"/>
      <w:divBdr>
        <w:top w:val="none" w:sz="0" w:space="0" w:color="auto"/>
        <w:left w:val="none" w:sz="0" w:space="0" w:color="auto"/>
        <w:bottom w:val="none" w:sz="0" w:space="0" w:color="auto"/>
        <w:right w:val="none" w:sz="0" w:space="0" w:color="auto"/>
      </w:divBdr>
      <w:divsChild>
        <w:div w:id="1107307971">
          <w:marLeft w:val="0"/>
          <w:marRight w:val="0"/>
          <w:marTop w:val="0"/>
          <w:marBottom w:val="0"/>
          <w:divBdr>
            <w:top w:val="none" w:sz="0" w:space="0" w:color="auto"/>
            <w:left w:val="none" w:sz="0" w:space="0" w:color="auto"/>
            <w:bottom w:val="none" w:sz="0" w:space="0" w:color="auto"/>
            <w:right w:val="none" w:sz="0" w:space="0" w:color="auto"/>
          </w:divBdr>
          <w:divsChild>
            <w:div w:id="1401715696">
              <w:marLeft w:val="0"/>
              <w:marRight w:val="0"/>
              <w:marTop w:val="0"/>
              <w:marBottom w:val="0"/>
              <w:divBdr>
                <w:top w:val="none" w:sz="0" w:space="0" w:color="auto"/>
                <w:left w:val="none" w:sz="0" w:space="0" w:color="auto"/>
                <w:bottom w:val="none" w:sz="0" w:space="0" w:color="auto"/>
                <w:right w:val="none" w:sz="0" w:space="0" w:color="auto"/>
              </w:divBdr>
              <w:divsChild>
                <w:div w:id="1807119811">
                  <w:marLeft w:val="0"/>
                  <w:marRight w:val="0"/>
                  <w:marTop w:val="0"/>
                  <w:marBottom w:val="0"/>
                  <w:divBdr>
                    <w:top w:val="none" w:sz="0" w:space="0" w:color="auto"/>
                    <w:left w:val="none" w:sz="0" w:space="0" w:color="auto"/>
                    <w:bottom w:val="none" w:sz="0" w:space="0" w:color="auto"/>
                    <w:right w:val="none" w:sz="0" w:space="0" w:color="auto"/>
                  </w:divBdr>
                  <w:divsChild>
                    <w:div w:id="196130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274496">
      <w:bodyDiv w:val="1"/>
      <w:marLeft w:val="0"/>
      <w:marRight w:val="0"/>
      <w:marTop w:val="0"/>
      <w:marBottom w:val="0"/>
      <w:divBdr>
        <w:top w:val="none" w:sz="0" w:space="0" w:color="auto"/>
        <w:left w:val="none" w:sz="0" w:space="0" w:color="auto"/>
        <w:bottom w:val="none" w:sz="0" w:space="0" w:color="auto"/>
        <w:right w:val="none" w:sz="0" w:space="0" w:color="auto"/>
      </w:divBdr>
    </w:div>
    <w:div w:id="511378203">
      <w:bodyDiv w:val="1"/>
      <w:marLeft w:val="0"/>
      <w:marRight w:val="0"/>
      <w:marTop w:val="0"/>
      <w:marBottom w:val="0"/>
      <w:divBdr>
        <w:top w:val="none" w:sz="0" w:space="0" w:color="auto"/>
        <w:left w:val="none" w:sz="0" w:space="0" w:color="auto"/>
        <w:bottom w:val="none" w:sz="0" w:space="0" w:color="auto"/>
        <w:right w:val="none" w:sz="0" w:space="0" w:color="auto"/>
      </w:divBdr>
      <w:divsChild>
        <w:div w:id="1254391381">
          <w:marLeft w:val="0"/>
          <w:marRight w:val="0"/>
          <w:marTop w:val="0"/>
          <w:marBottom w:val="0"/>
          <w:divBdr>
            <w:top w:val="none" w:sz="0" w:space="0" w:color="auto"/>
            <w:left w:val="none" w:sz="0" w:space="0" w:color="auto"/>
            <w:bottom w:val="none" w:sz="0" w:space="0" w:color="auto"/>
            <w:right w:val="none" w:sz="0" w:space="0" w:color="auto"/>
          </w:divBdr>
          <w:divsChild>
            <w:div w:id="1636791533">
              <w:marLeft w:val="0"/>
              <w:marRight w:val="0"/>
              <w:marTop w:val="0"/>
              <w:marBottom w:val="0"/>
              <w:divBdr>
                <w:top w:val="none" w:sz="0" w:space="0" w:color="auto"/>
                <w:left w:val="none" w:sz="0" w:space="0" w:color="auto"/>
                <w:bottom w:val="none" w:sz="0" w:space="0" w:color="auto"/>
                <w:right w:val="none" w:sz="0" w:space="0" w:color="auto"/>
              </w:divBdr>
              <w:divsChild>
                <w:div w:id="87827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811562">
      <w:bodyDiv w:val="1"/>
      <w:marLeft w:val="0"/>
      <w:marRight w:val="0"/>
      <w:marTop w:val="0"/>
      <w:marBottom w:val="0"/>
      <w:divBdr>
        <w:top w:val="none" w:sz="0" w:space="0" w:color="auto"/>
        <w:left w:val="none" w:sz="0" w:space="0" w:color="auto"/>
        <w:bottom w:val="none" w:sz="0" w:space="0" w:color="auto"/>
        <w:right w:val="none" w:sz="0" w:space="0" w:color="auto"/>
      </w:divBdr>
    </w:div>
    <w:div w:id="525992820">
      <w:bodyDiv w:val="1"/>
      <w:marLeft w:val="0"/>
      <w:marRight w:val="0"/>
      <w:marTop w:val="0"/>
      <w:marBottom w:val="0"/>
      <w:divBdr>
        <w:top w:val="none" w:sz="0" w:space="0" w:color="auto"/>
        <w:left w:val="none" w:sz="0" w:space="0" w:color="auto"/>
        <w:bottom w:val="none" w:sz="0" w:space="0" w:color="auto"/>
        <w:right w:val="none" w:sz="0" w:space="0" w:color="auto"/>
      </w:divBdr>
      <w:divsChild>
        <w:div w:id="729308174">
          <w:marLeft w:val="0"/>
          <w:marRight w:val="0"/>
          <w:marTop w:val="0"/>
          <w:marBottom w:val="0"/>
          <w:divBdr>
            <w:top w:val="none" w:sz="0" w:space="0" w:color="auto"/>
            <w:left w:val="none" w:sz="0" w:space="0" w:color="auto"/>
            <w:bottom w:val="none" w:sz="0" w:space="0" w:color="auto"/>
            <w:right w:val="none" w:sz="0" w:space="0" w:color="auto"/>
          </w:divBdr>
          <w:divsChild>
            <w:div w:id="1158767717">
              <w:marLeft w:val="0"/>
              <w:marRight w:val="0"/>
              <w:marTop w:val="0"/>
              <w:marBottom w:val="0"/>
              <w:divBdr>
                <w:top w:val="none" w:sz="0" w:space="0" w:color="auto"/>
                <w:left w:val="none" w:sz="0" w:space="0" w:color="auto"/>
                <w:bottom w:val="none" w:sz="0" w:space="0" w:color="auto"/>
                <w:right w:val="none" w:sz="0" w:space="0" w:color="auto"/>
              </w:divBdr>
              <w:divsChild>
                <w:div w:id="156652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08549">
      <w:bodyDiv w:val="1"/>
      <w:marLeft w:val="0"/>
      <w:marRight w:val="0"/>
      <w:marTop w:val="0"/>
      <w:marBottom w:val="0"/>
      <w:divBdr>
        <w:top w:val="none" w:sz="0" w:space="0" w:color="auto"/>
        <w:left w:val="none" w:sz="0" w:space="0" w:color="auto"/>
        <w:bottom w:val="none" w:sz="0" w:space="0" w:color="auto"/>
        <w:right w:val="none" w:sz="0" w:space="0" w:color="auto"/>
      </w:divBdr>
    </w:div>
    <w:div w:id="563494512">
      <w:bodyDiv w:val="1"/>
      <w:marLeft w:val="0"/>
      <w:marRight w:val="0"/>
      <w:marTop w:val="0"/>
      <w:marBottom w:val="0"/>
      <w:divBdr>
        <w:top w:val="none" w:sz="0" w:space="0" w:color="auto"/>
        <w:left w:val="none" w:sz="0" w:space="0" w:color="auto"/>
        <w:bottom w:val="none" w:sz="0" w:space="0" w:color="auto"/>
        <w:right w:val="none" w:sz="0" w:space="0" w:color="auto"/>
      </w:divBdr>
      <w:divsChild>
        <w:div w:id="677343881">
          <w:marLeft w:val="0"/>
          <w:marRight w:val="0"/>
          <w:marTop w:val="0"/>
          <w:marBottom w:val="0"/>
          <w:divBdr>
            <w:top w:val="none" w:sz="0" w:space="0" w:color="auto"/>
            <w:left w:val="none" w:sz="0" w:space="0" w:color="auto"/>
            <w:bottom w:val="none" w:sz="0" w:space="0" w:color="auto"/>
            <w:right w:val="none" w:sz="0" w:space="0" w:color="auto"/>
          </w:divBdr>
          <w:divsChild>
            <w:div w:id="613902408">
              <w:marLeft w:val="0"/>
              <w:marRight w:val="0"/>
              <w:marTop w:val="0"/>
              <w:marBottom w:val="0"/>
              <w:divBdr>
                <w:top w:val="none" w:sz="0" w:space="0" w:color="auto"/>
                <w:left w:val="none" w:sz="0" w:space="0" w:color="auto"/>
                <w:bottom w:val="none" w:sz="0" w:space="0" w:color="auto"/>
                <w:right w:val="none" w:sz="0" w:space="0" w:color="auto"/>
              </w:divBdr>
              <w:divsChild>
                <w:div w:id="386538822">
                  <w:marLeft w:val="0"/>
                  <w:marRight w:val="0"/>
                  <w:marTop w:val="0"/>
                  <w:marBottom w:val="0"/>
                  <w:divBdr>
                    <w:top w:val="none" w:sz="0" w:space="0" w:color="auto"/>
                    <w:left w:val="none" w:sz="0" w:space="0" w:color="auto"/>
                    <w:bottom w:val="none" w:sz="0" w:space="0" w:color="auto"/>
                    <w:right w:val="none" w:sz="0" w:space="0" w:color="auto"/>
                  </w:divBdr>
                  <w:divsChild>
                    <w:div w:id="203823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152472">
      <w:bodyDiv w:val="1"/>
      <w:marLeft w:val="0"/>
      <w:marRight w:val="0"/>
      <w:marTop w:val="0"/>
      <w:marBottom w:val="0"/>
      <w:divBdr>
        <w:top w:val="none" w:sz="0" w:space="0" w:color="auto"/>
        <w:left w:val="none" w:sz="0" w:space="0" w:color="auto"/>
        <w:bottom w:val="none" w:sz="0" w:space="0" w:color="auto"/>
        <w:right w:val="none" w:sz="0" w:space="0" w:color="auto"/>
      </w:divBdr>
    </w:div>
    <w:div w:id="576093250">
      <w:bodyDiv w:val="1"/>
      <w:marLeft w:val="0"/>
      <w:marRight w:val="0"/>
      <w:marTop w:val="0"/>
      <w:marBottom w:val="0"/>
      <w:divBdr>
        <w:top w:val="none" w:sz="0" w:space="0" w:color="auto"/>
        <w:left w:val="none" w:sz="0" w:space="0" w:color="auto"/>
        <w:bottom w:val="none" w:sz="0" w:space="0" w:color="auto"/>
        <w:right w:val="none" w:sz="0" w:space="0" w:color="auto"/>
      </w:divBdr>
    </w:div>
    <w:div w:id="607466360">
      <w:bodyDiv w:val="1"/>
      <w:marLeft w:val="0"/>
      <w:marRight w:val="0"/>
      <w:marTop w:val="0"/>
      <w:marBottom w:val="0"/>
      <w:divBdr>
        <w:top w:val="none" w:sz="0" w:space="0" w:color="auto"/>
        <w:left w:val="none" w:sz="0" w:space="0" w:color="auto"/>
        <w:bottom w:val="none" w:sz="0" w:space="0" w:color="auto"/>
        <w:right w:val="none" w:sz="0" w:space="0" w:color="auto"/>
      </w:divBdr>
    </w:div>
    <w:div w:id="657999457">
      <w:bodyDiv w:val="1"/>
      <w:marLeft w:val="0"/>
      <w:marRight w:val="0"/>
      <w:marTop w:val="0"/>
      <w:marBottom w:val="0"/>
      <w:divBdr>
        <w:top w:val="none" w:sz="0" w:space="0" w:color="auto"/>
        <w:left w:val="none" w:sz="0" w:space="0" w:color="auto"/>
        <w:bottom w:val="none" w:sz="0" w:space="0" w:color="auto"/>
        <w:right w:val="none" w:sz="0" w:space="0" w:color="auto"/>
      </w:divBdr>
      <w:divsChild>
        <w:div w:id="1906060692">
          <w:marLeft w:val="0"/>
          <w:marRight w:val="0"/>
          <w:marTop w:val="0"/>
          <w:marBottom w:val="0"/>
          <w:divBdr>
            <w:top w:val="none" w:sz="0" w:space="0" w:color="auto"/>
            <w:left w:val="none" w:sz="0" w:space="0" w:color="auto"/>
            <w:bottom w:val="none" w:sz="0" w:space="0" w:color="auto"/>
            <w:right w:val="none" w:sz="0" w:space="0" w:color="auto"/>
          </w:divBdr>
          <w:divsChild>
            <w:div w:id="13462101">
              <w:marLeft w:val="0"/>
              <w:marRight w:val="0"/>
              <w:marTop w:val="0"/>
              <w:marBottom w:val="0"/>
              <w:divBdr>
                <w:top w:val="none" w:sz="0" w:space="0" w:color="auto"/>
                <w:left w:val="none" w:sz="0" w:space="0" w:color="auto"/>
                <w:bottom w:val="none" w:sz="0" w:space="0" w:color="auto"/>
                <w:right w:val="none" w:sz="0" w:space="0" w:color="auto"/>
              </w:divBdr>
              <w:divsChild>
                <w:div w:id="1340044523">
                  <w:marLeft w:val="0"/>
                  <w:marRight w:val="0"/>
                  <w:marTop w:val="0"/>
                  <w:marBottom w:val="0"/>
                  <w:divBdr>
                    <w:top w:val="none" w:sz="0" w:space="0" w:color="auto"/>
                    <w:left w:val="none" w:sz="0" w:space="0" w:color="auto"/>
                    <w:bottom w:val="none" w:sz="0" w:space="0" w:color="auto"/>
                    <w:right w:val="none" w:sz="0" w:space="0" w:color="auto"/>
                  </w:divBdr>
                  <w:divsChild>
                    <w:div w:id="8128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915809">
      <w:bodyDiv w:val="1"/>
      <w:marLeft w:val="0"/>
      <w:marRight w:val="0"/>
      <w:marTop w:val="0"/>
      <w:marBottom w:val="0"/>
      <w:divBdr>
        <w:top w:val="none" w:sz="0" w:space="0" w:color="auto"/>
        <w:left w:val="none" w:sz="0" w:space="0" w:color="auto"/>
        <w:bottom w:val="none" w:sz="0" w:space="0" w:color="auto"/>
        <w:right w:val="none" w:sz="0" w:space="0" w:color="auto"/>
      </w:divBdr>
    </w:div>
    <w:div w:id="701635795">
      <w:bodyDiv w:val="1"/>
      <w:marLeft w:val="0"/>
      <w:marRight w:val="0"/>
      <w:marTop w:val="0"/>
      <w:marBottom w:val="0"/>
      <w:divBdr>
        <w:top w:val="none" w:sz="0" w:space="0" w:color="auto"/>
        <w:left w:val="none" w:sz="0" w:space="0" w:color="auto"/>
        <w:bottom w:val="none" w:sz="0" w:space="0" w:color="auto"/>
        <w:right w:val="none" w:sz="0" w:space="0" w:color="auto"/>
      </w:divBdr>
    </w:div>
    <w:div w:id="711271302">
      <w:bodyDiv w:val="1"/>
      <w:marLeft w:val="0"/>
      <w:marRight w:val="0"/>
      <w:marTop w:val="0"/>
      <w:marBottom w:val="0"/>
      <w:divBdr>
        <w:top w:val="none" w:sz="0" w:space="0" w:color="auto"/>
        <w:left w:val="none" w:sz="0" w:space="0" w:color="auto"/>
        <w:bottom w:val="none" w:sz="0" w:space="0" w:color="auto"/>
        <w:right w:val="none" w:sz="0" w:space="0" w:color="auto"/>
      </w:divBdr>
    </w:div>
    <w:div w:id="749347349">
      <w:bodyDiv w:val="1"/>
      <w:marLeft w:val="0"/>
      <w:marRight w:val="0"/>
      <w:marTop w:val="0"/>
      <w:marBottom w:val="0"/>
      <w:divBdr>
        <w:top w:val="none" w:sz="0" w:space="0" w:color="auto"/>
        <w:left w:val="none" w:sz="0" w:space="0" w:color="auto"/>
        <w:bottom w:val="none" w:sz="0" w:space="0" w:color="auto"/>
        <w:right w:val="none" w:sz="0" w:space="0" w:color="auto"/>
      </w:divBdr>
    </w:div>
    <w:div w:id="772675928">
      <w:bodyDiv w:val="1"/>
      <w:marLeft w:val="0"/>
      <w:marRight w:val="0"/>
      <w:marTop w:val="0"/>
      <w:marBottom w:val="0"/>
      <w:divBdr>
        <w:top w:val="none" w:sz="0" w:space="0" w:color="auto"/>
        <w:left w:val="none" w:sz="0" w:space="0" w:color="auto"/>
        <w:bottom w:val="none" w:sz="0" w:space="0" w:color="auto"/>
        <w:right w:val="none" w:sz="0" w:space="0" w:color="auto"/>
      </w:divBdr>
    </w:div>
    <w:div w:id="824051190">
      <w:bodyDiv w:val="1"/>
      <w:marLeft w:val="0"/>
      <w:marRight w:val="0"/>
      <w:marTop w:val="0"/>
      <w:marBottom w:val="0"/>
      <w:divBdr>
        <w:top w:val="none" w:sz="0" w:space="0" w:color="auto"/>
        <w:left w:val="none" w:sz="0" w:space="0" w:color="auto"/>
        <w:bottom w:val="none" w:sz="0" w:space="0" w:color="auto"/>
        <w:right w:val="none" w:sz="0" w:space="0" w:color="auto"/>
      </w:divBdr>
    </w:div>
    <w:div w:id="830173332">
      <w:bodyDiv w:val="1"/>
      <w:marLeft w:val="0"/>
      <w:marRight w:val="0"/>
      <w:marTop w:val="0"/>
      <w:marBottom w:val="0"/>
      <w:divBdr>
        <w:top w:val="none" w:sz="0" w:space="0" w:color="auto"/>
        <w:left w:val="none" w:sz="0" w:space="0" w:color="auto"/>
        <w:bottom w:val="none" w:sz="0" w:space="0" w:color="auto"/>
        <w:right w:val="none" w:sz="0" w:space="0" w:color="auto"/>
      </w:divBdr>
    </w:div>
    <w:div w:id="851450848">
      <w:bodyDiv w:val="1"/>
      <w:marLeft w:val="0"/>
      <w:marRight w:val="0"/>
      <w:marTop w:val="0"/>
      <w:marBottom w:val="0"/>
      <w:divBdr>
        <w:top w:val="none" w:sz="0" w:space="0" w:color="auto"/>
        <w:left w:val="none" w:sz="0" w:space="0" w:color="auto"/>
        <w:bottom w:val="none" w:sz="0" w:space="0" w:color="auto"/>
        <w:right w:val="none" w:sz="0" w:space="0" w:color="auto"/>
      </w:divBdr>
    </w:div>
    <w:div w:id="867328478">
      <w:bodyDiv w:val="1"/>
      <w:marLeft w:val="0"/>
      <w:marRight w:val="0"/>
      <w:marTop w:val="0"/>
      <w:marBottom w:val="0"/>
      <w:divBdr>
        <w:top w:val="none" w:sz="0" w:space="0" w:color="auto"/>
        <w:left w:val="none" w:sz="0" w:space="0" w:color="auto"/>
        <w:bottom w:val="none" w:sz="0" w:space="0" w:color="auto"/>
        <w:right w:val="none" w:sz="0" w:space="0" w:color="auto"/>
      </w:divBdr>
    </w:div>
    <w:div w:id="977343089">
      <w:bodyDiv w:val="1"/>
      <w:marLeft w:val="0"/>
      <w:marRight w:val="0"/>
      <w:marTop w:val="0"/>
      <w:marBottom w:val="0"/>
      <w:divBdr>
        <w:top w:val="none" w:sz="0" w:space="0" w:color="auto"/>
        <w:left w:val="none" w:sz="0" w:space="0" w:color="auto"/>
        <w:bottom w:val="none" w:sz="0" w:space="0" w:color="auto"/>
        <w:right w:val="none" w:sz="0" w:space="0" w:color="auto"/>
      </w:divBdr>
      <w:divsChild>
        <w:div w:id="1430587514">
          <w:marLeft w:val="0"/>
          <w:marRight w:val="0"/>
          <w:marTop w:val="0"/>
          <w:marBottom w:val="0"/>
          <w:divBdr>
            <w:top w:val="none" w:sz="0" w:space="0" w:color="auto"/>
            <w:left w:val="none" w:sz="0" w:space="0" w:color="auto"/>
            <w:bottom w:val="none" w:sz="0" w:space="0" w:color="auto"/>
            <w:right w:val="none" w:sz="0" w:space="0" w:color="auto"/>
          </w:divBdr>
          <w:divsChild>
            <w:div w:id="805314194">
              <w:marLeft w:val="0"/>
              <w:marRight w:val="0"/>
              <w:marTop w:val="0"/>
              <w:marBottom w:val="0"/>
              <w:divBdr>
                <w:top w:val="none" w:sz="0" w:space="0" w:color="auto"/>
                <w:left w:val="none" w:sz="0" w:space="0" w:color="auto"/>
                <w:bottom w:val="none" w:sz="0" w:space="0" w:color="auto"/>
                <w:right w:val="none" w:sz="0" w:space="0" w:color="auto"/>
              </w:divBdr>
              <w:divsChild>
                <w:div w:id="22495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142510">
      <w:bodyDiv w:val="1"/>
      <w:marLeft w:val="0"/>
      <w:marRight w:val="0"/>
      <w:marTop w:val="0"/>
      <w:marBottom w:val="0"/>
      <w:divBdr>
        <w:top w:val="none" w:sz="0" w:space="0" w:color="auto"/>
        <w:left w:val="none" w:sz="0" w:space="0" w:color="auto"/>
        <w:bottom w:val="none" w:sz="0" w:space="0" w:color="auto"/>
        <w:right w:val="none" w:sz="0" w:space="0" w:color="auto"/>
      </w:divBdr>
      <w:divsChild>
        <w:div w:id="32317033">
          <w:marLeft w:val="0"/>
          <w:marRight w:val="0"/>
          <w:marTop w:val="0"/>
          <w:marBottom w:val="0"/>
          <w:divBdr>
            <w:top w:val="none" w:sz="0" w:space="0" w:color="auto"/>
            <w:left w:val="none" w:sz="0" w:space="0" w:color="auto"/>
            <w:bottom w:val="none" w:sz="0" w:space="0" w:color="auto"/>
            <w:right w:val="none" w:sz="0" w:space="0" w:color="auto"/>
          </w:divBdr>
          <w:divsChild>
            <w:div w:id="1454397700">
              <w:marLeft w:val="0"/>
              <w:marRight w:val="0"/>
              <w:marTop w:val="0"/>
              <w:marBottom w:val="0"/>
              <w:divBdr>
                <w:top w:val="none" w:sz="0" w:space="0" w:color="auto"/>
                <w:left w:val="none" w:sz="0" w:space="0" w:color="auto"/>
                <w:bottom w:val="none" w:sz="0" w:space="0" w:color="auto"/>
                <w:right w:val="none" w:sz="0" w:space="0" w:color="auto"/>
              </w:divBdr>
              <w:divsChild>
                <w:div w:id="11461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035392">
      <w:bodyDiv w:val="1"/>
      <w:marLeft w:val="0"/>
      <w:marRight w:val="0"/>
      <w:marTop w:val="0"/>
      <w:marBottom w:val="0"/>
      <w:divBdr>
        <w:top w:val="none" w:sz="0" w:space="0" w:color="auto"/>
        <w:left w:val="none" w:sz="0" w:space="0" w:color="auto"/>
        <w:bottom w:val="none" w:sz="0" w:space="0" w:color="auto"/>
        <w:right w:val="none" w:sz="0" w:space="0" w:color="auto"/>
      </w:divBdr>
      <w:divsChild>
        <w:div w:id="1013265690">
          <w:marLeft w:val="0"/>
          <w:marRight w:val="0"/>
          <w:marTop w:val="0"/>
          <w:marBottom w:val="0"/>
          <w:divBdr>
            <w:top w:val="none" w:sz="0" w:space="0" w:color="auto"/>
            <w:left w:val="none" w:sz="0" w:space="0" w:color="auto"/>
            <w:bottom w:val="none" w:sz="0" w:space="0" w:color="auto"/>
            <w:right w:val="none" w:sz="0" w:space="0" w:color="auto"/>
          </w:divBdr>
          <w:divsChild>
            <w:div w:id="913009336">
              <w:marLeft w:val="0"/>
              <w:marRight w:val="0"/>
              <w:marTop w:val="0"/>
              <w:marBottom w:val="0"/>
              <w:divBdr>
                <w:top w:val="none" w:sz="0" w:space="0" w:color="auto"/>
                <w:left w:val="none" w:sz="0" w:space="0" w:color="auto"/>
                <w:bottom w:val="none" w:sz="0" w:space="0" w:color="auto"/>
                <w:right w:val="none" w:sz="0" w:space="0" w:color="auto"/>
              </w:divBdr>
              <w:divsChild>
                <w:div w:id="174518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063712">
      <w:bodyDiv w:val="1"/>
      <w:marLeft w:val="0"/>
      <w:marRight w:val="0"/>
      <w:marTop w:val="0"/>
      <w:marBottom w:val="0"/>
      <w:divBdr>
        <w:top w:val="none" w:sz="0" w:space="0" w:color="auto"/>
        <w:left w:val="none" w:sz="0" w:space="0" w:color="auto"/>
        <w:bottom w:val="none" w:sz="0" w:space="0" w:color="auto"/>
        <w:right w:val="none" w:sz="0" w:space="0" w:color="auto"/>
      </w:divBdr>
    </w:div>
    <w:div w:id="1137793167">
      <w:bodyDiv w:val="1"/>
      <w:marLeft w:val="0"/>
      <w:marRight w:val="0"/>
      <w:marTop w:val="0"/>
      <w:marBottom w:val="0"/>
      <w:divBdr>
        <w:top w:val="none" w:sz="0" w:space="0" w:color="auto"/>
        <w:left w:val="none" w:sz="0" w:space="0" w:color="auto"/>
        <w:bottom w:val="none" w:sz="0" w:space="0" w:color="auto"/>
        <w:right w:val="none" w:sz="0" w:space="0" w:color="auto"/>
      </w:divBdr>
    </w:div>
    <w:div w:id="1153908276">
      <w:bodyDiv w:val="1"/>
      <w:marLeft w:val="0"/>
      <w:marRight w:val="0"/>
      <w:marTop w:val="0"/>
      <w:marBottom w:val="0"/>
      <w:divBdr>
        <w:top w:val="none" w:sz="0" w:space="0" w:color="auto"/>
        <w:left w:val="none" w:sz="0" w:space="0" w:color="auto"/>
        <w:bottom w:val="none" w:sz="0" w:space="0" w:color="auto"/>
        <w:right w:val="none" w:sz="0" w:space="0" w:color="auto"/>
      </w:divBdr>
    </w:div>
    <w:div w:id="1194924117">
      <w:bodyDiv w:val="1"/>
      <w:marLeft w:val="0"/>
      <w:marRight w:val="0"/>
      <w:marTop w:val="0"/>
      <w:marBottom w:val="0"/>
      <w:divBdr>
        <w:top w:val="none" w:sz="0" w:space="0" w:color="auto"/>
        <w:left w:val="none" w:sz="0" w:space="0" w:color="auto"/>
        <w:bottom w:val="none" w:sz="0" w:space="0" w:color="auto"/>
        <w:right w:val="none" w:sz="0" w:space="0" w:color="auto"/>
      </w:divBdr>
    </w:div>
    <w:div w:id="1220048146">
      <w:bodyDiv w:val="1"/>
      <w:marLeft w:val="0"/>
      <w:marRight w:val="0"/>
      <w:marTop w:val="0"/>
      <w:marBottom w:val="0"/>
      <w:divBdr>
        <w:top w:val="none" w:sz="0" w:space="0" w:color="auto"/>
        <w:left w:val="none" w:sz="0" w:space="0" w:color="auto"/>
        <w:bottom w:val="none" w:sz="0" w:space="0" w:color="auto"/>
        <w:right w:val="none" w:sz="0" w:space="0" w:color="auto"/>
      </w:divBdr>
      <w:divsChild>
        <w:div w:id="1140536669">
          <w:marLeft w:val="0"/>
          <w:marRight w:val="0"/>
          <w:marTop w:val="0"/>
          <w:marBottom w:val="0"/>
          <w:divBdr>
            <w:top w:val="none" w:sz="0" w:space="0" w:color="auto"/>
            <w:left w:val="none" w:sz="0" w:space="0" w:color="auto"/>
            <w:bottom w:val="none" w:sz="0" w:space="0" w:color="auto"/>
            <w:right w:val="none" w:sz="0" w:space="0" w:color="auto"/>
          </w:divBdr>
          <w:divsChild>
            <w:div w:id="406540208">
              <w:marLeft w:val="0"/>
              <w:marRight w:val="0"/>
              <w:marTop w:val="0"/>
              <w:marBottom w:val="0"/>
              <w:divBdr>
                <w:top w:val="none" w:sz="0" w:space="0" w:color="auto"/>
                <w:left w:val="none" w:sz="0" w:space="0" w:color="auto"/>
                <w:bottom w:val="none" w:sz="0" w:space="0" w:color="auto"/>
                <w:right w:val="none" w:sz="0" w:space="0" w:color="auto"/>
              </w:divBdr>
              <w:divsChild>
                <w:div w:id="149063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12757">
      <w:bodyDiv w:val="1"/>
      <w:marLeft w:val="0"/>
      <w:marRight w:val="0"/>
      <w:marTop w:val="0"/>
      <w:marBottom w:val="0"/>
      <w:divBdr>
        <w:top w:val="none" w:sz="0" w:space="0" w:color="auto"/>
        <w:left w:val="none" w:sz="0" w:space="0" w:color="auto"/>
        <w:bottom w:val="none" w:sz="0" w:space="0" w:color="auto"/>
        <w:right w:val="none" w:sz="0" w:space="0" w:color="auto"/>
      </w:divBdr>
      <w:divsChild>
        <w:div w:id="234897478">
          <w:marLeft w:val="0"/>
          <w:marRight w:val="0"/>
          <w:marTop w:val="0"/>
          <w:marBottom w:val="0"/>
          <w:divBdr>
            <w:top w:val="none" w:sz="0" w:space="0" w:color="auto"/>
            <w:left w:val="none" w:sz="0" w:space="0" w:color="auto"/>
            <w:bottom w:val="none" w:sz="0" w:space="0" w:color="auto"/>
            <w:right w:val="none" w:sz="0" w:space="0" w:color="auto"/>
          </w:divBdr>
          <w:divsChild>
            <w:div w:id="2017927187">
              <w:marLeft w:val="0"/>
              <w:marRight w:val="0"/>
              <w:marTop w:val="0"/>
              <w:marBottom w:val="0"/>
              <w:divBdr>
                <w:top w:val="none" w:sz="0" w:space="0" w:color="auto"/>
                <w:left w:val="none" w:sz="0" w:space="0" w:color="auto"/>
                <w:bottom w:val="none" w:sz="0" w:space="0" w:color="auto"/>
                <w:right w:val="none" w:sz="0" w:space="0" w:color="auto"/>
              </w:divBdr>
              <w:divsChild>
                <w:div w:id="14326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36518">
      <w:bodyDiv w:val="1"/>
      <w:marLeft w:val="0"/>
      <w:marRight w:val="0"/>
      <w:marTop w:val="0"/>
      <w:marBottom w:val="0"/>
      <w:divBdr>
        <w:top w:val="none" w:sz="0" w:space="0" w:color="auto"/>
        <w:left w:val="none" w:sz="0" w:space="0" w:color="auto"/>
        <w:bottom w:val="none" w:sz="0" w:space="0" w:color="auto"/>
        <w:right w:val="none" w:sz="0" w:space="0" w:color="auto"/>
      </w:divBdr>
    </w:div>
    <w:div w:id="1325350793">
      <w:bodyDiv w:val="1"/>
      <w:marLeft w:val="0"/>
      <w:marRight w:val="0"/>
      <w:marTop w:val="0"/>
      <w:marBottom w:val="0"/>
      <w:divBdr>
        <w:top w:val="none" w:sz="0" w:space="0" w:color="auto"/>
        <w:left w:val="none" w:sz="0" w:space="0" w:color="auto"/>
        <w:bottom w:val="none" w:sz="0" w:space="0" w:color="auto"/>
        <w:right w:val="none" w:sz="0" w:space="0" w:color="auto"/>
      </w:divBdr>
      <w:divsChild>
        <w:div w:id="1654985731">
          <w:marLeft w:val="0"/>
          <w:marRight w:val="0"/>
          <w:marTop w:val="0"/>
          <w:marBottom w:val="0"/>
          <w:divBdr>
            <w:top w:val="none" w:sz="0" w:space="0" w:color="auto"/>
            <w:left w:val="none" w:sz="0" w:space="0" w:color="auto"/>
            <w:bottom w:val="none" w:sz="0" w:space="0" w:color="auto"/>
            <w:right w:val="none" w:sz="0" w:space="0" w:color="auto"/>
          </w:divBdr>
          <w:divsChild>
            <w:div w:id="2100128211">
              <w:marLeft w:val="0"/>
              <w:marRight w:val="0"/>
              <w:marTop w:val="0"/>
              <w:marBottom w:val="0"/>
              <w:divBdr>
                <w:top w:val="none" w:sz="0" w:space="0" w:color="auto"/>
                <w:left w:val="none" w:sz="0" w:space="0" w:color="auto"/>
                <w:bottom w:val="none" w:sz="0" w:space="0" w:color="auto"/>
                <w:right w:val="none" w:sz="0" w:space="0" w:color="auto"/>
              </w:divBdr>
              <w:divsChild>
                <w:div w:id="16315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039825">
      <w:bodyDiv w:val="1"/>
      <w:marLeft w:val="0"/>
      <w:marRight w:val="0"/>
      <w:marTop w:val="0"/>
      <w:marBottom w:val="0"/>
      <w:divBdr>
        <w:top w:val="none" w:sz="0" w:space="0" w:color="auto"/>
        <w:left w:val="none" w:sz="0" w:space="0" w:color="auto"/>
        <w:bottom w:val="none" w:sz="0" w:space="0" w:color="auto"/>
        <w:right w:val="none" w:sz="0" w:space="0" w:color="auto"/>
      </w:divBdr>
    </w:div>
    <w:div w:id="1385253133">
      <w:bodyDiv w:val="1"/>
      <w:marLeft w:val="0"/>
      <w:marRight w:val="0"/>
      <w:marTop w:val="0"/>
      <w:marBottom w:val="0"/>
      <w:divBdr>
        <w:top w:val="none" w:sz="0" w:space="0" w:color="auto"/>
        <w:left w:val="none" w:sz="0" w:space="0" w:color="auto"/>
        <w:bottom w:val="none" w:sz="0" w:space="0" w:color="auto"/>
        <w:right w:val="none" w:sz="0" w:space="0" w:color="auto"/>
      </w:divBdr>
    </w:div>
    <w:div w:id="1402172692">
      <w:bodyDiv w:val="1"/>
      <w:marLeft w:val="0"/>
      <w:marRight w:val="0"/>
      <w:marTop w:val="0"/>
      <w:marBottom w:val="0"/>
      <w:divBdr>
        <w:top w:val="none" w:sz="0" w:space="0" w:color="auto"/>
        <w:left w:val="none" w:sz="0" w:space="0" w:color="auto"/>
        <w:bottom w:val="none" w:sz="0" w:space="0" w:color="auto"/>
        <w:right w:val="none" w:sz="0" w:space="0" w:color="auto"/>
      </w:divBdr>
    </w:div>
    <w:div w:id="1421366409">
      <w:bodyDiv w:val="1"/>
      <w:marLeft w:val="0"/>
      <w:marRight w:val="0"/>
      <w:marTop w:val="0"/>
      <w:marBottom w:val="0"/>
      <w:divBdr>
        <w:top w:val="none" w:sz="0" w:space="0" w:color="auto"/>
        <w:left w:val="none" w:sz="0" w:space="0" w:color="auto"/>
        <w:bottom w:val="none" w:sz="0" w:space="0" w:color="auto"/>
        <w:right w:val="none" w:sz="0" w:space="0" w:color="auto"/>
      </w:divBdr>
    </w:div>
    <w:div w:id="1432124509">
      <w:bodyDiv w:val="1"/>
      <w:marLeft w:val="0"/>
      <w:marRight w:val="0"/>
      <w:marTop w:val="0"/>
      <w:marBottom w:val="0"/>
      <w:divBdr>
        <w:top w:val="none" w:sz="0" w:space="0" w:color="auto"/>
        <w:left w:val="none" w:sz="0" w:space="0" w:color="auto"/>
        <w:bottom w:val="none" w:sz="0" w:space="0" w:color="auto"/>
        <w:right w:val="none" w:sz="0" w:space="0" w:color="auto"/>
      </w:divBdr>
    </w:div>
    <w:div w:id="1438330811">
      <w:bodyDiv w:val="1"/>
      <w:marLeft w:val="0"/>
      <w:marRight w:val="0"/>
      <w:marTop w:val="0"/>
      <w:marBottom w:val="0"/>
      <w:divBdr>
        <w:top w:val="none" w:sz="0" w:space="0" w:color="auto"/>
        <w:left w:val="none" w:sz="0" w:space="0" w:color="auto"/>
        <w:bottom w:val="none" w:sz="0" w:space="0" w:color="auto"/>
        <w:right w:val="none" w:sz="0" w:space="0" w:color="auto"/>
      </w:divBdr>
    </w:div>
    <w:div w:id="1495023032">
      <w:bodyDiv w:val="1"/>
      <w:marLeft w:val="0"/>
      <w:marRight w:val="0"/>
      <w:marTop w:val="0"/>
      <w:marBottom w:val="0"/>
      <w:divBdr>
        <w:top w:val="none" w:sz="0" w:space="0" w:color="auto"/>
        <w:left w:val="none" w:sz="0" w:space="0" w:color="auto"/>
        <w:bottom w:val="none" w:sz="0" w:space="0" w:color="auto"/>
        <w:right w:val="none" w:sz="0" w:space="0" w:color="auto"/>
      </w:divBdr>
    </w:div>
    <w:div w:id="1572276690">
      <w:bodyDiv w:val="1"/>
      <w:marLeft w:val="0"/>
      <w:marRight w:val="0"/>
      <w:marTop w:val="0"/>
      <w:marBottom w:val="0"/>
      <w:divBdr>
        <w:top w:val="none" w:sz="0" w:space="0" w:color="auto"/>
        <w:left w:val="none" w:sz="0" w:space="0" w:color="auto"/>
        <w:bottom w:val="none" w:sz="0" w:space="0" w:color="auto"/>
        <w:right w:val="none" w:sz="0" w:space="0" w:color="auto"/>
      </w:divBdr>
      <w:divsChild>
        <w:div w:id="1196652975">
          <w:marLeft w:val="0"/>
          <w:marRight w:val="0"/>
          <w:marTop w:val="0"/>
          <w:marBottom w:val="0"/>
          <w:divBdr>
            <w:top w:val="none" w:sz="0" w:space="0" w:color="auto"/>
            <w:left w:val="none" w:sz="0" w:space="0" w:color="auto"/>
            <w:bottom w:val="none" w:sz="0" w:space="0" w:color="auto"/>
            <w:right w:val="none" w:sz="0" w:space="0" w:color="auto"/>
          </w:divBdr>
          <w:divsChild>
            <w:div w:id="1072044723">
              <w:marLeft w:val="0"/>
              <w:marRight w:val="0"/>
              <w:marTop w:val="0"/>
              <w:marBottom w:val="0"/>
              <w:divBdr>
                <w:top w:val="none" w:sz="0" w:space="0" w:color="auto"/>
                <w:left w:val="none" w:sz="0" w:space="0" w:color="auto"/>
                <w:bottom w:val="none" w:sz="0" w:space="0" w:color="auto"/>
                <w:right w:val="none" w:sz="0" w:space="0" w:color="auto"/>
              </w:divBdr>
              <w:divsChild>
                <w:div w:id="52759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906680">
      <w:bodyDiv w:val="1"/>
      <w:marLeft w:val="0"/>
      <w:marRight w:val="0"/>
      <w:marTop w:val="0"/>
      <w:marBottom w:val="0"/>
      <w:divBdr>
        <w:top w:val="none" w:sz="0" w:space="0" w:color="auto"/>
        <w:left w:val="none" w:sz="0" w:space="0" w:color="auto"/>
        <w:bottom w:val="none" w:sz="0" w:space="0" w:color="auto"/>
        <w:right w:val="none" w:sz="0" w:space="0" w:color="auto"/>
      </w:divBdr>
      <w:divsChild>
        <w:div w:id="1134638647">
          <w:marLeft w:val="0"/>
          <w:marRight w:val="0"/>
          <w:marTop w:val="0"/>
          <w:marBottom w:val="0"/>
          <w:divBdr>
            <w:top w:val="none" w:sz="0" w:space="0" w:color="auto"/>
            <w:left w:val="none" w:sz="0" w:space="0" w:color="auto"/>
            <w:bottom w:val="none" w:sz="0" w:space="0" w:color="auto"/>
            <w:right w:val="none" w:sz="0" w:space="0" w:color="auto"/>
          </w:divBdr>
          <w:divsChild>
            <w:div w:id="560990087">
              <w:marLeft w:val="0"/>
              <w:marRight w:val="0"/>
              <w:marTop w:val="0"/>
              <w:marBottom w:val="0"/>
              <w:divBdr>
                <w:top w:val="none" w:sz="0" w:space="0" w:color="auto"/>
                <w:left w:val="none" w:sz="0" w:space="0" w:color="auto"/>
                <w:bottom w:val="none" w:sz="0" w:space="0" w:color="auto"/>
                <w:right w:val="none" w:sz="0" w:space="0" w:color="auto"/>
              </w:divBdr>
              <w:divsChild>
                <w:div w:id="194472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199">
      <w:bodyDiv w:val="1"/>
      <w:marLeft w:val="0"/>
      <w:marRight w:val="0"/>
      <w:marTop w:val="0"/>
      <w:marBottom w:val="0"/>
      <w:divBdr>
        <w:top w:val="none" w:sz="0" w:space="0" w:color="auto"/>
        <w:left w:val="none" w:sz="0" w:space="0" w:color="auto"/>
        <w:bottom w:val="none" w:sz="0" w:space="0" w:color="auto"/>
        <w:right w:val="none" w:sz="0" w:space="0" w:color="auto"/>
      </w:divBdr>
      <w:divsChild>
        <w:div w:id="557327712">
          <w:marLeft w:val="0"/>
          <w:marRight w:val="0"/>
          <w:marTop w:val="0"/>
          <w:marBottom w:val="0"/>
          <w:divBdr>
            <w:top w:val="none" w:sz="0" w:space="0" w:color="auto"/>
            <w:left w:val="none" w:sz="0" w:space="0" w:color="auto"/>
            <w:bottom w:val="none" w:sz="0" w:space="0" w:color="auto"/>
            <w:right w:val="none" w:sz="0" w:space="0" w:color="auto"/>
          </w:divBdr>
          <w:divsChild>
            <w:div w:id="1219052680">
              <w:marLeft w:val="0"/>
              <w:marRight w:val="0"/>
              <w:marTop w:val="0"/>
              <w:marBottom w:val="0"/>
              <w:divBdr>
                <w:top w:val="none" w:sz="0" w:space="0" w:color="auto"/>
                <w:left w:val="none" w:sz="0" w:space="0" w:color="auto"/>
                <w:bottom w:val="none" w:sz="0" w:space="0" w:color="auto"/>
                <w:right w:val="none" w:sz="0" w:space="0" w:color="auto"/>
              </w:divBdr>
              <w:divsChild>
                <w:div w:id="1825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877642">
      <w:bodyDiv w:val="1"/>
      <w:marLeft w:val="0"/>
      <w:marRight w:val="0"/>
      <w:marTop w:val="0"/>
      <w:marBottom w:val="0"/>
      <w:divBdr>
        <w:top w:val="none" w:sz="0" w:space="0" w:color="auto"/>
        <w:left w:val="none" w:sz="0" w:space="0" w:color="auto"/>
        <w:bottom w:val="none" w:sz="0" w:space="0" w:color="auto"/>
        <w:right w:val="none" w:sz="0" w:space="0" w:color="auto"/>
      </w:divBdr>
    </w:div>
    <w:div w:id="1729569843">
      <w:bodyDiv w:val="1"/>
      <w:marLeft w:val="0"/>
      <w:marRight w:val="0"/>
      <w:marTop w:val="0"/>
      <w:marBottom w:val="0"/>
      <w:divBdr>
        <w:top w:val="none" w:sz="0" w:space="0" w:color="auto"/>
        <w:left w:val="none" w:sz="0" w:space="0" w:color="auto"/>
        <w:bottom w:val="none" w:sz="0" w:space="0" w:color="auto"/>
        <w:right w:val="none" w:sz="0" w:space="0" w:color="auto"/>
      </w:divBdr>
    </w:div>
    <w:div w:id="1740248088">
      <w:bodyDiv w:val="1"/>
      <w:marLeft w:val="0"/>
      <w:marRight w:val="0"/>
      <w:marTop w:val="0"/>
      <w:marBottom w:val="0"/>
      <w:divBdr>
        <w:top w:val="none" w:sz="0" w:space="0" w:color="auto"/>
        <w:left w:val="none" w:sz="0" w:space="0" w:color="auto"/>
        <w:bottom w:val="none" w:sz="0" w:space="0" w:color="auto"/>
        <w:right w:val="none" w:sz="0" w:space="0" w:color="auto"/>
      </w:divBdr>
      <w:divsChild>
        <w:div w:id="2116552457">
          <w:marLeft w:val="0"/>
          <w:marRight w:val="0"/>
          <w:marTop w:val="0"/>
          <w:marBottom w:val="0"/>
          <w:divBdr>
            <w:top w:val="none" w:sz="0" w:space="0" w:color="auto"/>
            <w:left w:val="none" w:sz="0" w:space="0" w:color="auto"/>
            <w:bottom w:val="none" w:sz="0" w:space="0" w:color="auto"/>
            <w:right w:val="none" w:sz="0" w:space="0" w:color="auto"/>
          </w:divBdr>
          <w:divsChild>
            <w:div w:id="381682288">
              <w:marLeft w:val="0"/>
              <w:marRight w:val="0"/>
              <w:marTop w:val="0"/>
              <w:marBottom w:val="0"/>
              <w:divBdr>
                <w:top w:val="none" w:sz="0" w:space="0" w:color="auto"/>
                <w:left w:val="none" w:sz="0" w:space="0" w:color="auto"/>
                <w:bottom w:val="none" w:sz="0" w:space="0" w:color="auto"/>
                <w:right w:val="none" w:sz="0" w:space="0" w:color="auto"/>
              </w:divBdr>
              <w:divsChild>
                <w:div w:id="844436755">
                  <w:marLeft w:val="0"/>
                  <w:marRight w:val="0"/>
                  <w:marTop w:val="0"/>
                  <w:marBottom w:val="0"/>
                  <w:divBdr>
                    <w:top w:val="none" w:sz="0" w:space="0" w:color="auto"/>
                    <w:left w:val="none" w:sz="0" w:space="0" w:color="auto"/>
                    <w:bottom w:val="none" w:sz="0" w:space="0" w:color="auto"/>
                    <w:right w:val="none" w:sz="0" w:space="0" w:color="auto"/>
                  </w:divBdr>
                  <w:divsChild>
                    <w:div w:id="834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694533">
      <w:bodyDiv w:val="1"/>
      <w:marLeft w:val="0"/>
      <w:marRight w:val="0"/>
      <w:marTop w:val="0"/>
      <w:marBottom w:val="0"/>
      <w:divBdr>
        <w:top w:val="none" w:sz="0" w:space="0" w:color="auto"/>
        <w:left w:val="none" w:sz="0" w:space="0" w:color="auto"/>
        <w:bottom w:val="none" w:sz="0" w:space="0" w:color="auto"/>
        <w:right w:val="none" w:sz="0" w:space="0" w:color="auto"/>
      </w:divBdr>
    </w:div>
    <w:div w:id="1778718774">
      <w:bodyDiv w:val="1"/>
      <w:marLeft w:val="0"/>
      <w:marRight w:val="0"/>
      <w:marTop w:val="0"/>
      <w:marBottom w:val="0"/>
      <w:divBdr>
        <w:top w:val="none" w:sz="0" w:space="0" w:color="auto"/>
        <w:left w:val="none" w:sz="0" w:space="0" w:color="auto"/>
        <w:bottom w:val="none" w:sz="0" w:space="0" w:color="auto"/>
        <w:right w:val="none" w:sz="0" w:space="0" w:color="auto"/>
      </w:divBdr>
    </w:div>
    <w:div w:id="1830167324">
      <w:bodyDiv w:val="1"/>
      <w:marLeft w:val="0"/>
      <w:marRight w:val="0"/>
      <w:marTop w:val="0"/>
      <w:marBottom w:val="0"/>
      <w:divBdr>
        <w:top w:val="none" w:sz="0" w:space="0" w:color="auto"/>
        <w:left w:val="none" w:sz="0" w:space="0" w:color="auto"/>
        <w:bottom w:val="none" w:sz="0" w:space="0" w:color="auto"/>
        <w:right w:val="none" w:sz="0" w:space="0" w:color="auto"/>
      </w:divBdr>
      <w:divsChild>
        <w:div w:id="1130973519">
          <w:marLeft w:val="0"/>
          <w:marRight w:val="0"/>
          <w:marTop w:val="0"/>
          <w:marBottom w:val="0"/>
          <w:divBdr>
            <w:top w:val="none" w:sz="0" w:space="0" w:color="auto"/>
            <w:left w:val="none" w:sz="0" w:space="0" w:color="auto"/>
            <w:bottom w:val="none" w:sz="0" w:space="0" w:color="auto"/>
            <w:right w:val="none" w:sz="0" w:space="0" w:color="auto"/>
          </w:divBdr>
          <w:divsChild>
            <w:div w:id="1963223753">
              <w:marLeft w:val="0"/>
              <w:marRight w:val="0"/>
              <w:marTop w:val="0"/>
              <w:marBottom w:val="0"/>
              <w:divBdr>
                <w:top w:val="none" w:sz="0" w:space="0" w:color="auto"/>
                <w:left w:val="none" w:sz="0" w:space="0" w:color="auto"/>
                <w:bottom w:val="none" w:sz="0" w:space="0" w:color="auto"/>
                <w:right w:val="none" w:sz="0" w:space="0" w:color="auto"/>
              </w:divBdr>
              <w:divsChild>
                <w:div w:id="105863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815592">
      <w:bodyDiv w:val="1"/>
      <w:marLeft w:val="0"/>
      <w:marRight w:val="0"/>
      <w:marTop w:val="0"/>
      <w:marBottom w:val="0"/>
      <w:divBdr>
        <w:top w:val="none" w:sz="0" w:space="0" w:color="auto"/>
        <w:left w:val="none" w:sz="0" w:space="0" w:color="auto"/>
        <w:bottom w:val="none" w:sz="0" w:space="0" w:color="auto"/>
        <w:right w:val="none" w:sz="0" w:space="0" w:color="auto"/>
      </w:divBdr>
      <w:divsChild>
        <w:div w:id="1466581239">
          <w:marLeft w:val="0"/>
          <w:marRight w:val="0"/>
          <w:marTop w:val="0"/>
          <w:marBottom w:val="0"/>
          <w:divBdr>
            <w:top w:val="none" w:sz="0" w:space="0" w:color="auto"/>
            <w:left w:val="none" w:sz="0" w:space="0" w:color="auto"/>
            <w:bottom w:val="none" w:sz="0" w:space="0" w:color="auto"/>
            <w:right w:val="none" w:sz="0" w:space="0" w:color="auto"/>
          </w:divBdr>
          <w:divsChild>
            <w:div w:id="1607929205">
              <w:marLeft w:val="0"/>
              <w:marRight w:val="0"/>
              <w:marTop w:val="0"/>
              <w:marBottom w:val="0"/>
              <w:divBdr>
                <w:top w:val="none" w:sz="0" w:space="0" w:color="auto"/>
                <w:left w:val="none" w:sz="0" w:space="0" w:color="auto"/>
                <w:bottom w:val="none" w:sz="0" w:space="0" w:color="auto"/>
                <w:right w:val="none" w:sz="0" w:space="0" w:color="auto"/>
              </w:divBdr>
              <w:divsChild>
                <w:div w:id="184832015">
                  <w:marLeft w:val="0"/>
                  <w:marRight w:val="0"/>
                  <w:marTop w:val="0"/>
                  <w:marBottom w:val="0"/>
                  <w:divBdr>
                    <w:top w:val="none" w:sz="0" w:space="0" w:color="auto"/>
                    <w:left w:val="none" w:sz="0" w:space="0" w:color="auto"/>
                    <w:bottom w:val="none" w:sz="0" w:space="0" w:color="auto"/>
                    <w:right w:val="none" w:sz="0" w:space="0" w:color="auto"/>
                  </w:divBdr>
                  <w:divsChild>
                    <w:div w:id="205962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932754">
      <w:bodyDiv w:val="1"/>
      <w:marLeft w:val="0"/>
      <w:marRight w:val="0"/>
      <w:marTop w:val="0"/>
      <w:marBottom w:val="0"/>
      <w:divBdr>
        <w:top w:val="none" w:sz="0" w:space="0" w:color="auto"/>
        <w:left w:val="none" w:sz="0" w:space="0" w:color="auto"/>
        <w:bottom w:val="none" w:sz="0" w:space="0" w:color="auto"/>
        <w:right w:val="none" w:sz="0" w:space="0" w:color="auto"/>
      </w:divBdr>
    </w:div>
    <w:div w:id="1933467459">
      <w:bodyDiv w:val="1"/>
      <w:marLeft w:val="0"/>
      <w:marRight w:val="0"/>
      <w:marTop w:val="0"/>
      <w:marBottom w:val="0"/>
      <w:divBdr>
        <w:top w:val="none" w:sz="0" w:space="0" w:color="auto"/>
        <w:left w:val="none" w:sz="0" w:space="0" w:color="auto"/>
        <w:bottom w:val="none" w:sz="0" w:space="0" w:color="auto"/>
        <w:right w:val="none" w:sz="0" w:space="0" w:color="auto"/>
      </w:divBdr>
      <w:divsChild>
        <w:div w:id="1925918156">
          <w:marLeft w:val="0"/>
          <w:marRight w:val="0"/>
          <w:marTop w:val="0"/>
          <w:marBottom w:val="0"/>
          <w:divBdr>
            <w:top w:val="none" w:sz="0" w:space="0" w:color="auto"/>
            <w:left w:val="none" w:sz="0" w:space="0" w:color="auto"/>
            <w:bottom w:val="none" w:sz="0" w:space="0" w:color="auto"/>
            <w:right w:val="none" w:sz="0" w:space="0" w:color="auto"/>
          </w:divBdr>
          <w:divsChild>
            <w:div w:id="511184279">
              <w:marLeft w:val="0"/>
              <w:marRight w:val="0"/>
              <w:marTop w:val="0"/>
              <w:marBottom w:val="0"/>
              <w:divBdr>
                <w:top w:val="none" w:sz="0" w:space="0" w:color="auto"/>
                <w:left w:val="none" w:sz="0" w:space="0" w:color="auto"/>
                <w:bottom w:val="none" w:sz="0" w:space="0" w:color="auto"/>
                <w:right w:val="none" w:sz="0" w:space="0" w:color="auto"/>
              </w:divBdr>
              <w:divsChild>
                <w:div w:id="14568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900859">
      <w:bodyDiv w:val="1"/>
      <w:marLeft w:val="0"/>
      <w:marRight w:val="0"/>
      <w:marTop w:val="0"/>
      <w:marBottom w:val="0"/>
      <w:divBdr>
        <w:top w:val="none" w:sz="0" w:space="0" w:color="auto"/>
        <w:left w:val="none" w:sz="0" w:space="0" w:color="auto"/>
        <w:bottom w:val="none" w:sz="0" w:space="0" w:color="auto"/>
        <w:right w:val="none" w:sz="0" w:space="0" w:color="auto"/>
      </w:divBdr>
    </w:div>
    <w:div w:id="1956012067">
      <w:bodyDiv w:val="1"/>
      <w:marLeft w:val="0"/>
      <w:marRight w:val="0"/>
      <w:marTop w:val="0"/>
      <w:marBottom w:val="0"/>
      <w:divBdr>
        <w:top w:val="none" w:sz="0" w:space="0" w:color="auto"/>
        <w:left w:val="none" w:sz="0" w:space="0" w:color="auto"/>
        <w:bottom w:val="none" w:sz="0" w:space="0" w:color="auto"/>
        <w:right w:val="none" w:sz="0" w:space="0" w:color="auto"/>
      </w:divBdr>
    </w:div>
    <w:div w:id="2036347493">
      <w:bodyDiv w:val="1"/>
      <w:marLeft w:val="0"/>
      <w:marRight w:val="0"/>
      <w:marTop w:val="0"/>
      <w:marBottom w:val="0"/>
      <w:divBdr>
        <w:top w:val="none" w:sz="0" w:space="0" w:color="auto"/>
        <w:left w:val="none" w:sz="0" w:space="0" w:color="auto"/>
        <w:bottom w:val="none" w:sz="0" w:space="0" w:color="auto"/>
        <w:right w:val="none" w:sz="0" w:space="0" w:color="auto"/>
      </w:divBdr>
    </w:div>
    <w:div w:id="2053144419">
      <w:bodyDiv w:val="1"/>
      <w:marLeft w:val="0"/>
      <w:marRight w:val="0"/>
      <w:marTop w:val="0"/>
      <w:marBottom w:val="0"/>
      <w:divBdr>
        <w:top w:val="none" w:sz="0" w:space="0" w:color="auto"/>
        <w:left w:val="none" w:sz="0" w:space="0" w:color="auto"/>
        <w:bottom w:val="none" w:sz="0" w:space="0" w:color="auto"/>
        <w:right w:val="none" w:sz="0" w:space="0" w:color="auto"/>
      </w:divBdr>
    </w:div>
    <w:div w:id="20655953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7BDA79-CB51-8346-A932-EEB0AD9F5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7</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Hasani Jaali</dc:creator>
  <cp:lastModifiedBy>hasani jaali</cp:lastModifiedBy>
  <cp:revision>3</cp:revision>
  <cp:lastPrinted>2022-06-08T23:36:00Z</cp:lastPrinted>
  <dcterms:created xsi:type="dcterms:W3CDTF">2022-08-01T21:01:00Z</dcterms:created>
  <dcterms:modified xsi:type="dcterms:W3CDTF">2022-08-01T22:43:00Z</dcterms:modified>
</cp:coreProperties>
</file>